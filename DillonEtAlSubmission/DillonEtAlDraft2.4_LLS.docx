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15ACD" w14:textId="77777777" w:rsidR="00A95445" w:rsidRDefault="00A95445">
      <w:pPr>
        <w:spacing w:line="480" w:lineRule="auto"/>
        <w:rPr>
          <w:rFonts w:ascii="Cambria" w:eastAsia="Cambria" w:hAnsi="Cambria" w:cs="Cambria"/>
          <w:b/>
        </w:rPr>
      </w:pPr>
    </w:p>
    <w:p w14:paraId="30B5625C" w14:textId="77777777" w:rsidR="00A95445" w:rsidRDefault="00A95445">
      <w:pPr>
        <w:spacing w:line="480" w:lineRule="auto"/>
        <w:jc w:val="center"/>
        <w:rPr>
          <w:rFonts w:ascii="Cambria" w:eastAsia="Cambria" w:hAnsi="Cambria" w:cs="Cambria"/>
          <w:b/>
        </w:rPr>
      </w:pPr>
    </w:p>
    <w:p w14:paraId="398B2EE0" w14:textId="77777777" w:rsidR="00A95445" w:rsidRDefault="00A95445">
      <w:pPr>
        <w:spacing w:line="480" w:lineRule="auto"/>
        <w:jc w:val="center"/>
        <w:rPr>
          <w:rFonts w:ascii="Cambria" w:eastAsia="Cambria" w:hAnsi="Cambria" w:cs="Cambria"/>
          <w:b/>
        </w:rPr>
      </w:pPr>
    </w:p>
    <w:p w14:paraId="2B921DD8" w14:textId="77777777" w:rsidR="00A95445" w:rsidRDefault="00A95445">
      <w:pPr>
        <w:spacing w:line="480" w:lineRule="auto"/>
        <w:rPr>
          <w:rFonts w:ascii="Cambria" w:eastAsia="Cambria" w:hAnsi="Cambria" w:cs="Cambria"/>
          <w:b/>
        </w:rPr>
      </w:pPr>
    </w:p>
    <w:p w14:paraId="1F8FB279" w14:textId="77777777" w:rsidR="00A95445" w:rsidRDefault="00A95445">
      <w:pPr>
        <w:spacing w:line="480" w:lineRule="auto"/>
        <w:rPr>
          <w:rFonts w:ascii="Cambria" w:eastAsia="Cambria" w:hAnsi="Cambria" w:cs="Cambria"/>
          <w:b/>
        </w:rPr>
      </w:pPr>
    </w:p>
    <w:p w14:paraId="66BE9EFA" w14:textId="77777777" w:rsidR="00A95445" w:rsidRDefault="00A95445">
      <w:pPr>
        <w:spacing w:line="480" w:lineRule="auto"/>
        <w:jc w:val="center"/>
        <w:rPr>
          <w:rFonts w:ascii="Cambria" w:eastAsia="Cambria" w:hAnsi="Cambria" w:cs="Cambria"/>
          <w:b/>
          <w:sz w:val="28"/>
          <w:szCs w:val="28"/>
        </w:rPr>
      </w:pPr>
    </w:p>
    <w:p w14:paraId="39E5C08D" w14:textId="77777777" w:rsidR="00A95445" w:rsidRDefault="003F3643">
      <w:pPr>
        <w:spacing w:line="480" w:lineRule="auto"/>
        <w:jc w:val="center"/>
        <w:rPr>
          <w:rFonts w:ascii="Cambria" w:eastAsia="Cambria" w:hAnsi="Cambria" w:cs="Cambria"/>
          <w:b/>
          <w:sz w:val="28"/>
          <w:szCs w:val="28"/>
        </w:rPr>
      </w:pPr>
      <w:r>
        <w:rPr>
          <w:rFonts w:ascii="Cambria" w:eastAsia="Cambria" w:hAnsi="Cambria" w:cs="Cambria"/>
          <w:b/>
          <w:color w:val="000000"/>
          <w:sz w:val="28"/>
          <w:szCs w:val="28"/>
        </w:rPr>
        <w:t>The relationships between size and abundance in non-forest plant communities</w:t>
      </w:r>
    </w:p>
    <w:p w14:paraId="3E18B1FF" w14:textId="77777777" w:rsidR="00A95445" w:rsidRDefault="003F3643">
      <w:pPr>
        <w:spacing w:line="480" w:lineRule="auto"/>
        <w:jc w:val="center"/>
        <w:rPr>
          <w:rFonts w:ascii="Cambria" w:eastAsia="Cambria" w:hAnsi="Cambria" w:cs="Cambria"/>
          <w:sz w:val="28"/>
          <w:szCs w:val="28"/>
          <w:vertAlign w:val="superscript"/>
        </w:rPr>
      </w:pPr>
      <w:r>
        <w:rPr>
          <w:rFonts w:ascii="Cambria" w:eastAsia="Cambria" w:hAnsi="Cambria" w:cs="Cambria"/>
          <w:color w:val="000000"/>
          <w:sz w:val="28"/>
          <w:szCs w:val="28"/>
        </w:rPr>
        <w:t>Kelsey T. Dillon</w:t>
      </w:r>
      <w:r>
        <w:rPr>
          <w:rFonts w:ascii="Cambria" w:eastAsia="Cambria" w:hAnsi="Cambria" w:cs="Cambria"/>
          <w:color w:val="000000"/>
          <w:sz w:val="28"/>
          <w:szCs w:val="28"/>
          <w:vertAlign w:val="superscript"/>
        </w:rPr>
        <w:t>1</w:t>
      </w:r>
      <w:r>
        <w:rPr>
          <w:rFonts w:ascii="Cambria" w:eastAsia="Cambria" w:hAnsi="Cambria" w:cs="Cambria"/>
          <w:color w:val="000000"/>
          <w:sz w:val="28"/>
          <w:szCs w:val="28"/>
        </w:rPr>
        <w:t>, Amanda N. Henderson</w:t>
      </w:r>
      <w:r>
        <w:rPr>
          <w:rFonts w:ascii="Cambria" w:eastAsia="Cambria" w:hAnsi="Cambria" w:cs="Cambria"/>
          <w:color w:val="000000"/>
          <w:sz w:val="28"/>
          <w:szCs w:val="28"/>
          <w:vertAlign w:val="superscript"/>
        </w:rPr>
        <w:t>1,3</w:t>
      </w:r>
      <w:r>
        <w:rPr>
          <w:rFonts w:ascii="Cambria" w:eastAsia="Cambria" w:hAnsi="Cambria" w:cs="Cambria"/>
          <w:color w:val="000000"/>
          <w:sz w:val="28"/>
          <w:szCs w:val="28"/>
        </w:rPr>
        <w:t>, Alexandra G. Lodge</w:t>
      </w:r>
      <w:r>
        <w:rPr>
          <w:rFonts w:ascii="Cambria" w:eastAsia="Cambria" w:hAnsi="Cambria" w:cs="Cambria"/>
          <w:color w:val="000000"/>
          <w:sz w:val="28"/>
          <w:szCs w:val="28"/>
          <w:vertAlign w:val="superscript"/>
        </w:rPr>
        <w:t>1,4</w:t>
      </w:r>
      <w:r>
        <w:rPr>
          <w:rFonts w:ascii="Cambria" w:eastAsia="Cambria" w:hAnsi="Cambria" w:cs="Cambria"/>
          <w:color w:val="000000"/>
          <w:sz w:val="28"/>
          <w:szCs w:val="28"/>
        </w:rPr>
        <w:t>, Nina I. Hamilton</w:t>
      </w:r>
      <w:r>
        <w:rPr>
          <w:rFonts w:ascii="Cambria" w:eastAsia="Cambria" w:hAnsi="Cambria" w:cs="Cambria"/>
          <w:color w:val="000000"/>
          <w:sz w:val="28"/>
          <w:szCs w:val="28"/>
          <w:vertAlign w:val="superscript"/>
        </w:rPr>
        <w:t>1</w:t>
      </w:r>
      <w:r>
        <w:rPr>
          <w:rFonts w:ascii="Cambria" w:eastAsia="Cambria" w:hAnsi="Cambria" w:cs="Cambria"/>
          <w:color w:val="000000"/>
          <w:sz w:val="28"/>
          <w:szCs w:val="28"/>
        </w:rPr>
        <w:t>, Lindsey L. Sloat</w:t>
      </w:r>
      <w:ins w:id="0" w:author="Lindsey Sloat" w:date="2018-02-21T09:49:00Z">
        <w:r w:rsidR="0044543C">
          <w:rPr>
            <w:rFonts w:ascii="Cambria" w:eastAsia="Cambria" w:hAnsi="Cambria" w:cs="Cambria"/>
            <w:sz w:val="28"/>
            <w:szCs w:val="28"/>
            <w:vertAlign w:val="superscript"/>
          </w:rPr>
          <w:t>6</w:t>
        </w:r>
      </w:ins>
      <w:del w:id="1" w:author="Lindsey Sloat" w:date="2018-02-21T09:49:00Z">
        <w:r w:rsidDel="0044543C">
          <w:rPr>
            <w:rFonts w:ascii="Cambria" w:eastAsia="Cambria" w:hAnsi="Cambria" w:cs="Cambria"/>
            <w:color w:val="000000"/>
            <w:sz w:val="28"/>
            <w:szCs w:val="28"/>
            <w:vertAlign w:val="superscript"/>
          </w:rPr>
          <w:delText>3</w:delText>
        </w:r>
      </w:del>
      <w:r>
        <w:rPr>
          <w:rFonts w:ascii="Cambria" w:eastAsia="Cambria" w:hAnsi="Cambria" w:cs="Cambria"/>
          <w:color w:val="000000"/>
          <w:sz w:val="28"/>
          <w:szCs w:val="28"/>
        </w:rPr>
        <w:t>, Brian J. Enquist</w:t>
      </w:r>
      <w:r>
        <w:rPr>
          <w:rFonts w:ascii="Cambria" w:eastAsia="Cambria" w:hAnsi="Cambria" w:cs="Cambria"/>
          <w:color w:val="000000"/>
          <w:sz w:val="28"/>
          <w:szCs w:val="28"/>
          <w:vertAlign w:val="superscript"/>
        </w:rPr>
        <w:t>3</w:t>
      </w:r>
      <w:r>
        <w:rPr>
          <w:rFonts w:ascii="Cambria" w:eastAsia="Cambria" w:hAnsi="Cambria" w:cs="Cambria"/>
          <w:color w:val="000000"/>
          <w:sz w:val="28"/>
          <w:szCs w:val="28"/>
        </w:rPr>
        <w:t>, Charles A. Price</w:t>
      </w:r>
      <w:r>
        <w:rPr>
          <w:rFonts w:ascii="Cambria" w:eastAsia="Cambria" w:hAnsi="Cambria" w:cs="Cambria"/>
          <w:color w:val="000000"/>
          <w:sz w:val="28"/>
          <w:szCs w:val="28"/>
          <w:vertAlign w:val="superscript"/>
        </w:rPr>
        <w:t>5</w:t>
      </w:r>
      <w:r>
        <w:rPr>
          <w:rFonts w:ascii="Cambria" w:eastAsia="Cambria" w:hAnsi="Cambria" w:cs="Cambria"/>
          <w:color w:val="000000"/>
          <w:sz w:val="28"/>
          <w:szCs w:val="28"/>
        </w:rPr>
        <w:t>, and Andrew J. Kerkhoff</w:t>
      </w:r>
      <w:r>
        <w:rPr>
          <w:rFonts w:ascii="Cambria" w:eastAsia="Cambria" w:hAnsi="Cambria" w:cs="Cambria"/>
          <w:color w:val="000000"/>
          <w:sz w:val="28"/>
          <w:szCs w:val="28"/>
          <w:vertAlign w:val="superscript"/>
        </w:rPr>
        <w:t>1,2</w:t>
      </w:r>
    </w:p>
    <w:p w14:paraId="54715622" w14:textId="77777777" w:rsidR="00A95445" w:rsidRDefault="00A95445">
      <w:pPr>
        <w:spacing w:line="480" w:lineRule="auto"/>
        <w:rPr>
          <w:rFonts w:ascii="Cambria" w:eastAsia="Cambria" w:hAnsi="Cambria" w:cs="Cambria"/>
          <w:b/>
          <w:sz w:val="28"/>
          <w:szCs w:val="28"/>
        </w:rPr>
      </w:pPr>
    </w:p>
    <w:p w14:paraId="1B022FAB" w14:textId="77777777" w:rsidR="00A95445" w:rsidRDefault="003F3643">
      <w:pPr>
        <w:spacing w:line="480" w:lineRule="auto"/>
        <w:rPr>
          <w:rFonts w:ascii="Cambria" w:eastAsia="Cambria" w:hAnsi="Cambria" w:cs="Cambria"/>
          <w:i/>
        </w:rPr>
      </w:pPr>
      <w:r>
        <w:rPr>
          <w:rFonts w:ascii="Cambria" w:eastAsia="Cambria" w:hAnsi="Cambria" w:cs="Cambria"/>
          <w:color w:val="000000"/>
          <w:vertAlign w:val="superscript"/>
        </w:rPr>
        <w:t>1</w:t>
      </w:r>
      <w:r>
        <w:rPr>
          <w:rFonts w:ascii="Cambria" w:eastAsia="Cambria" w:hAnsi="Cambria" w:cs="Cambria"/>
          <w:i/>
          <w:color w:val="000000"/>
        </w:rPr>
        <w:t xml:space="preserve">Department of Biology and </w:t>
      </w:r>
      <w:r>
        <w:rPr>
          <w:rFonts w:ascii="Cambria" w:eastAsia="Cambria" w:hAnsi="Cambria" w:cs="Cambria"/>
          <w:color w:val="000000"/>
          <w:vertAlign w:val="superscript"/>
        </w:rPr>
        <w:t>2</w:t>
      </w:r>
      <w:r>
        <w:rPr>
          <w:rFonts w:ascii="Cambria" w:eastAsia="Cambria" w:hAnsi="Cambria" w:cs="Cambria"/>
          <w:i/>
          <w:color w:val="000000"/>
        </w:rPr>
        <w:t>Department of Mathematics &amp; Statistics, Kenyon College, Gambier, OH, 43022, USA</w:t>
      </w:r>
    </w:p>
    <w:p w14:paraId="3DEB7A61" w14:textId="77777777" w:rsidR="00A95445" w:rsidRDefault="003F3643">
      <w:pPr>
        <w:spacing w:line="480" w:lineRule="auto"/>
        <w:rPr>
          <w:rFonts w:ascii="Cambria" w:eastAsia="Cambria" w:hAnsi="Cambria" w:cs="Cambria"/>
          <w:i/>
        </w:rPr>
      </w:pPr>
      <w:r>
        <w:rPr>
          <w:rFonts w:ascii="Cambria" w:eastAsia="Cambria" w:hAnsi="Cambria" w:cs="Cambria"/>
          <w:color w:val="000000"/>
          <w:vertAlign w:val="superscript"/>
        </w:rPr>
        <w:t>3</w:t>
      </w:r>
      <w:r>
        <w:rPr>
          <w:rFonts w:ascii="Cambria" w:eastAsia="Cambria" w:hAnsi="Cambria" w:cs="Cambria"/>
          <w:i/>
          <w:color w:val="000000"/>
        </w:rPr>
        <w:t>Department of Ecology &amp; Evolutionary Biology, University of Arizona, Tucson, AZ</w:t>
      </w:r>
    </w:p>
    <w:p w14:paraId="0DC2AB1D" w14:textId="77777777" w:rsidR="00A95445" w:rsidRDefault="003F3643">
      <w:pPr>
        <w:spacing w:line="480" w:lineRule="auto"/>
        <w:rPr>
          <w:rFonts w:ascii="Cambria" w:eastAsia="Cambria" w:hAnsi="Cambria" w:cs="Cambria"/>
          <w:i/>
        </w:rPr>
      </w:pPr>
      <w:r>
        <w:rPr>
          <w:rFonts w:ascii="Cambria" w:eastAsia="Cambria" w:hAnsi="Cambria" w:cs="Cambria"/>
          <w:color w:val="000000"/>
          <w:vertAlign w:val="superscript"/>
        </w:rPr>
        <w:t>4</w:t>
      </w:r>
      <w:ins w:id="2" w:author="Sascha Lodge" w:date="2018-02-06T15:50:00Z">
        <w:r>
          <w:rPr>
            <w:rFonts w:ascii="Cambria" w:eastAsia="Cambria" w:hAnsi="Cambria" w:cs="Cambria"/>
            <w:i/>
            <w:rPrChange w:id="3" w:author="Sascha Lodge" w:date="2018-02-06T15:50:00Z">
              <w:rPr>
                <w:rFonts w:ascii="Cambria" w:eastAsia="Cambria" w:hAnsi="Cambria" w:cs="Cambria"/>
                <w:vertAlign w:val="superscript"/>
              </w:rPr>
            </w:rPrChange>
          </w:rPr>
          <w:t>Department of Ecosystem Science and Management, Texas A&amp;M University, College Station, TX, 77843</w:t>
        </w:r>
      </w:ins>
      <w:del w:id="4" w:author="Sascha Lodge" w:date="2018-02-06T15:50:00Z">
        <w:r>
          <w:rPr>
            <w:rFonts w:ascii="Cambria" w:eastAsia="Cambria" w:hAnsi="Cambria" w:cs="Cambria"/>
            <w:i/>
          </w:rPr>
          <w:delText>Department of Forest Resources, University of Minnesota, St. Paul, MN, 55108</w:delText>
        </w:r>
      </w:del>
      <w:r>
        <w:rPr>
          <w:rFonts w:ascii="Cambria" w:eastAsia="Cambria" w:hAnsi="Cambria" w:cs="Cambria"/>
          <w:i/>
          <w:color w:val="000000"/>
        </w:rPr>
        <w:t>, USA</w:t>
      </w:r>
    </w:p>
    <w:p w14:paraId="002B4324" w14:textId="77777777" w:rsidR="00A95445" w:rsidRDefault="003F3643">
      <w:pPr>
        <w:spacing w:line="480" w:lineRule="auto"/>
        <w:rPr>
          <w:ins w:id="5" w:author="Lindsey Sloat" w:date="2018-02-21T09:49:00Z"/>
          <w:rFonts w:ascii="Cambria" w:eastAsia="Cambria" w:hAnsi="Cambria" w:cs="Cambria"/>
          <w:i/>
        </w:rPr>
      </w:pPr>
      <w:r>
        <w:rPr>
          <w:rFonts w:ascii="Cambria" w:eastAsia="Cambria" w:hAnsi="Cambria" w:cs="Cambria"/>
          <w:color w:val="000000"/>
          <w:vertAlign w:val="superscript"/>
        </w:rPr>
        <w:t>5</w:t>
      </w:r>
      <w:r>
        <w:rPr>
          <w:rFonts w:ascii="Cambria" w:eastAsia="Cambria" w:hAnsi="Cambria" w:cs="Cambria"/>
          <w:i/>
          <w:color w:val="000000"/>
        </w:rPr>
        <w:t>School of Plant Biology, University of Western Australia, Crawley, WA, 6009, Australia</w:t>
      </w:r>
    </w:p>
    <w:p w14:paraId="16BB7A1F" w14:textId="77777777" w:rsidR="0044543C" w:rsidRDefault="0044543C">
      <w:pPr>
        <w:spacing w:line="480" w:lineRule="auto"/>
        <w:rPr>
          <w:rFonts w:ascii="Cambria" w:eastAsia="Cambria" w:hAnsi="Cambria" w:cs="Cambria"/>
          <w:i/>
        </w:rPr>
      </w:pPr>
      <w:ins w:id="6" w:author="Lindsey Sloat" w:date="2018-02-21T09:49:00Z">
        <w:r>
          <w:rPr>
            <w:rFonts w:ascii="Cambria" w:eastAsia="Cambria" w:hAnsi="Cambria" w:cs="Cambria"/>
            <w:i/>
          </w:rPr>
          <w:t>6. Institute on the Environment, University of Minnesota, St. Paul, MN, 55414, USA</w:t>
        </w:r>
      </w:ins>
    </w:p>
    <w:p w14:paraId="3148BA07" w14:textId="77777777" w:rsidR="00A95445" w:rsidRDefault="00A95445">
      <w:pPr>
        <w:spacing w:line="480" w:lineRule="auto"/>
        <w:rPr>
          <w:rFonts w:ascii="Cambria" w:eastAsia="Cambria" w:hAnsi="Cambria" w:cs="Cambria"/>
          <w:b/>
        </w:rPr>
      </w:pPr>
    </w:p>
    <w:p w14:paraId="4E155A51" w14:textId="77777777" w:rsidR="00A95445" w:rsidRDefault="00A95445">
      <w:pPr>
        <w:spacing w:line="480" w:lineRule="auto"/>
        <w:rPr>
          <w:rFonts w:ascii="Cambria" w:eastAsia="Cambria" w:hAnsi="Cambria" w:cs="Cambria"/>
          <w:b/>
        </w:rPr>
      </w:pPr>
    </w:p>
    <w:p w14:paraId="2436B530" w14:textId="77777777" w:rsidR="00A95445" w:rsidRDefault="00A95445">
      <w:pPr>
        <w:spacing w:line="480" w:lineRule="auto"/>
        <w:rPr>
          <w:rFonts w:ascii="Cambria" w:eastAsia="Cambria" w:hAnsi="Cambria" w:cs="Cambria"/>
          <w:b/>
        </w:rPr>
      </w:pPr>
    </w:p>
    <w:p w14:paraId="61D1AB28" w14:textId="77777777" w:rsidR="00A95445" w:rsidRDefault="00A95445">
      <w:pPr>
        <w:spacing w:line="480" w:lineRule="auto"/>
        <w:rPr>
          <w:rFonts w:ascii="Cambria" w:eastAsia="Cambria" w:hAnsi="Cambria" w:cs="Cambria"/>
          <w:b/>
        </w:rPr>
      </w:pPr>
    </w:p>
    <w:p w14:paraId="43A00AA0" w14:textId="77777777" w:rsidR="00A95445" w:rsidRDefault="00A95445">
      <w:pPr>
        <w:spacing w:line="480" w:lineRule="auto"/>
        <w:rPr>
          <w:rFonts w:ascii="Cambria" w:eastAsia="Cambria" w:hAnsi="Cambria" w:cs="Cambria"/>
          <w:b/>
        </w:rPr>
      </w:pPr>
    </w:p>
    <w:p w14:paraId="6DC487F2" w14:textId="77777777" w:rsidR="00A95445" w:rsidRDefault="003F3643">
      <w:pPr>
        <w:spacing w:line="480" w:lineRule="auto"/>
        <w:rPr>
          <w:rFonts w:ascii="Cambria" w:eastAsia="Cambria" w:hAnsi="Cambria" w:cs="Cambria"/>
          <w:b/>
        </w:rPr>
      </w:pPr>
      <w:r>
        <w:rPr>
          <w:rFonts w:ascii="Cambria" w:eastAsia="Cambria" w:hAnsi="Cambria" w:cs="Cambria"/>
          <w:b/>
          <w:color w:val="000000"/>
        </w:rPr>
        <w:t>Abstract</w:t>
      </w:r>
    </w:p>
    <w:p w14:paraId="27A0375E" w14:textId="715126AB" w:rsidR="00A95445" w:rsidRDefault="003F3643">
      <w:pPr>
        <w:spacing w:line="480" w:lineRule="auto"/>
        <w:ind w:firstLine="720"/>
        <w:rPr>
          <w:rFonts w:ascii="Cambria" w:eastAsia="Cambria" w:hAnsi="Cambria" w:cs="Cambria"/>
        </w:rPr>
      </w:pPr>
      <w:r>
        <w:rPr>
          <w:rFonts w:ascii="Cambria" w:eastAsia="Cambria" w:hAnsi="Cambria" w:cs="Cambria"/>
          <w:color w:val="000000"/>
        </w:rPr>
        <w:t>The inverse relationship between size and abundance is a well-documented pattern in forests, and the form of size</w:t>
      </w:r>
      <w:ins w:id="7" w:author="Lindsey Sloat" w:date="2018-02-21T11:08:00Z">
        <w:r w:rsidR="000F7D40">
          <w:rPr>
            <w:rFonts w:ascii="Cambria" w:eastAsia="Cambria" w:hAnsi="Cambria" w:cs="Cambria"/>
          </w:rPr>
          <w:t>-</w:t>
        </w:r>
      </w:ins>
      <w:del w:id="8" w:author="Lindsey Sloat" w:date="2018-02-21T11:08:00Z">
        <w:r w:rsidDel="000F7D40">
          <w:rPr>
            <w:rFonts w:ascii="Cambria" w:eastAsia="Cambria" w:hAnsi="Cambria" w:cs="Cambria"/>
            <w:color w:val="000000"/>
          </w:rPr>
          <w:delText xml:space="preserve"> </w:delText>
        </w:r>
      </w:del>
      <w:r>
        <w:rPr>
          <w:rFonts w:ascii="Cambria" w:eastAsia="Cambria" w:hAnsi="Cambria" w:cs="Cambria"/>
          <w:color w:val="000000"/>
        </w:rPr>
        <w:t xml:space="preserve">density relationships depends on the balance </w:t>
      </w:r>
      <w:commentRangeStart w:id="9"/>
      <w:r>
        <w:rPr>
          <w:rFonts w:ascii="Cambria" w:eastAsia="Cambria" w:hAnsi="Cambria" w:cs="Cambria"/>
          <w:color w:val="000000"/>
        </w:rPr>
        <w:t>between growth and mortality rates in the community</w:t>
      </w:r>
      <w:commentRangeEnd w:id="9"/>
      <w:r w:rsidR="00301DF5">
        <w:rPr>
          <w:rStyle w:val="CommentReference"/>
        </w:rPr>
        <w:commentReference w:id="9"/>
      </w:r>
      <w:r>
        <w:rPr>
          <w:rFonts w:ascii="Cambria" w:eastAsia="Cambria" w:hAnsi="Cambria" w:cs="Cambria"/>
          <w:color w:val="000000"/>
        </w:rPr>
        <w:t xml:space="preserve">. Traditionally, studies of plant size distributions have focused on single species populations and forests, but here we examine diverse communities dominated by plants with varied life histories, including grasses, forbs, shrubs, and succulents. In particular, we test whether the </w:t>
      </w:r>
      <w:r w:rsidRPr="00BC3FAB">
        <w:rPr>
          <w:rFonts w:ascii="Cambria" w:eastAsia="Cambria" w:hAnsi="Cambria" w:cs="Cambria"/>
          <w:color w:val="000000"/>
        </w:rPr>
        <w:t>parameters</w:t>
      </w:r>
      <w:r>
        <w:rPr>
          <w:rFonts w:ascii="Cambria" w:eastAsia="Cambria" w:hAnsi="Cambria" w:cs="Cambria"/>
          <w:color w:val="000000"/>
        </w:rPr>
        <w:t xml:space="preserve"> of the individual size distribution differ systematically across community types</w:t>
      </w:r>
      <w:del w:id="10" w:author="Lindsey Sloat" w:date="2018-02-21T10:14:00Z">
        <w:r w:rsidDel="00301DF5">
          <w:rPr>
            <w:rFonts w:ascii="Cambria" w:eastAsia="Cambria" w:hAnsi="Cambria" w:cs="Cambria"/>
            <w:color w:val="000000"/>
          </w:rPr>
          <w:delText>,</w:delText>
        </w:r>
      </w:del>
      <w:r>
        <w:rPr>
          <w:rFonts w:ascii="Cambria" w:eastAsia="Cambria" w:hAnsi="Cambria" w:cs="Cambria"/>
          <w:color w:val="000000"/>
        </w:rPr>
        <w:t xml:space="preserve"> and whether they fit the contrasting predictions of </w:t>
      </w:r>
      <w:commentRangeStart w:id="11"/>
      <w:r>
        <w:rPr>
          <w:rFonts w:ascii="Cambria" w:eastAsia="Cambria" w:hAnsi="Cambria" w:cs="Cambria"/>
          <w:color w:val="000000"/>
        </w:rPr>
        <w:t xml:space="preserve">metabolic or demographic theories. </w:t>
      </w:r>
      <w:commentRangeEnd w:id="11"/>
      <w:r w:rsidR="00CF5F7B">
        <w:rPr>
          <w:rStyle w:val="CommentReference"/>
        </w:rPr>
        <w:commentReference w:id="11"/>
      </w:r>
      <w:r>
        <w:rPr>
          <w:rFonts w:ascii="Cambria" w:eastAsia="Cambria" w:hAnsi="Cambria" w:cs="Cambria"/>
          <w:color w:val="000000"/>
        </w:rPr>
        <w:t>All thirteen of our study sites better fit the predictions of demographic equilibrium theory, but interestingly, fits of both demographic and metabolic models showed little systematic variation across community types, despite large differences in environmental conditions and dominant life forms. Finally, analysis of the cross-community scaling relationship demonstrates that natural and restored non-forest communities conform to patterns of size and abundance observed among forest, plantation, and crop systems. Taken together, our results suggest that common ecological mechanisms govern plant community size structure</w:t>
      </w:r>
      <w:del w:id="12" w:author="Lindsey Sloat" w:date="2018-02-21T10:11:00Z">
        <w:r w:rsidDel="00301DF5">
          <w:rPr>
            <w:rFonts w:ascii="Cambria" w:eastAsia="Cambria" w:hAnsi="Cambria" w:cs="Cambria"/>
            <w:color w:val="000000"/>
          </w:rPr>
          <w:delText>,</w:delText>
        </w:r>
      </w:del>
      <w:r>
        <w:rPr>
          <w:rFonts w:ascii="Cambria" w:eastAsia="Cambria" w:hAnsi="Cambria" w:cs="Cambria"/>
          <w:color w:val="000000"/>
        </w:rPr>
        <w:t xml:space="preserve"> regardless of the dominant plant life forms.</w:t>
      </w:r>
    </w:p>
    <w:p w14:paraId="4878CCB7" w14:textId="77777777" w:rsidR="00A95445" w:rsidRDefault="003F3643">
      <w:pPr>
        <w:rPr>
          <w:rFonts w:ascii="Cambria" w:eastAsia="Cambria" w:hAnsi="Cambria" w:cs="Cambria"/>
          <w:b/>
        </w:rPr>
      </w:pPr>
      <w:r>
        <w:br w:type="page"/>
      </w:r>
    </w:p>
    <w:p w14:paraId="5D5271D4" w14:textId="77777777" w:rsidR="00A95445" w:rsidRDefault="003F3643">
      <w:pPr>
        <w:spacing w:line="480" w:lineRule="auto"/>
        <w:rPr>
          <w:rFonts w:ascii="Cambria" w:eastAsia="Cambria" w:hAnsi="Cambria" w:cs="Cambria"/>
          <w:b/>
        </w:rPr>
      </w:pPr>
      <w:r>
        <w:rPr>
          <w:rFonts w:ascii="Cambria" w:eastAsia="Cambria" w:hAnsi="Cambria" w:cs="Cambria"/>
          <w:b/>
          <w:color w:val="000000"/>
        </w:rPr>
        <w:lastRenderedPageBreak/>
        <w:t>Introduction</w:t>
      </w:r>
    </w:p>
    <w:p w14:paraId="3EE5BAB1" w14:textId="7F55A326"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A main goal of ecology is to document and explain patterns that reflect a common set of processes across </w:t>
      </w:r>
      <w:del w:id="13" w:author="Lindsey Sloat" w:date="2018-02-21T10:13:00Z">
        <w:r w:rsidDel="00301DF5">
          <w:rPr>
            <w:rFonts w:ascii="Cambria" w:eastAsia="Cambria" w:hAnsi="Cambria" w:cs="Cambria"/>
            <w:color w:val="000000"/>
          </w:rPr>
          <w:delText xml:space="preserve">many diverse </w:delText>
        </w:r>
      </w:del>
      <w:r>
        <w:rPr>
          <w:rFonts w:ascii="Cambria" w:eastAsia="Cambria" w:hAnsi="Cambria" w:cs="Cambria"/>
          <w:color w:val="000000"/>
        </w:rPr>
        <w:t>ecosystems. One such general pattern seen in plant and animal communities is the inverse relationship between body size and abundance (White et al. 2007). Studies of "self-thinning" in plant populations demonstrate that the decline in abundance with size arises from the effects of resource competition on growth and mortality (</w:t>
      </w:r>
      <w:proofErr w:type="spellStart"/>
      <w:r>
        <w:rPr>
          <w:rFonts w:ascii="Cambria" w:eastAsia="Cambria" w:hAnsi="Cambria" w:cs="Cambria"/>
          <w:color w:val="000000"/>
        </w:rPr>
        <w:t>Westoby</w:t>
      </w:r>
      <w:proofErr w:type="spellEnd"/>
      <w:r>
        <w:rPr>
          <w:rFonts w:ascii="Cambria" w:eastAsia="Cambria" w:hAnsi="Cambria" w:cs="Cambria"/>
          <w:color w:val="000000"/>
        </w:rPr>
        <w:t xml:space="preserve"> 1981). Under constant resource supply rates, small plants typically grow with minimal mortality until the size-dependent rate of resource use equals the rate of resource supply</w:t>
      </w:r>
      <w:del w:id="14" w:author="Lindsey Sloat" w:date="2018-02-21T10:16:00Z">
        <w:r w:rsidDel="00F56E5C">
          <w:rPr>
            <w:rFonts w:ascii="Cambria" w:eastAsia="Cambria" w:hAnsi="Cambria" w:cs="Cambria"/>
            <w:color w:val="000000"/>
          </w:rPr>
          <w:delText>,</w:delText>
        </w:r>
      </w:del>
      <w:r>
        <w:rPr>
          <w:rFonts w:ascii="Cambria" w:eastAsia="Cambria" w:hAnsi="Cambria" w:cs="Cambria"/>
          <w:color w:val="000000"/>
        </w:rPr>
        <w:t xml:space="preserve"> and subsequent growth is only possible if resources are liberated by the death of some individuals (Yoda et al. 1963, </w:t>
      </w:r>
      <w:proofErr w:type="spellStart"/>
      <w:r>
        <w:rPr>
          <w:rFonts w:ascii="Cambria" w:eastAsia="Cambria" w:hAnsi="Cambria" w:cs="Cambria"/>
          <w:color w:val="000000"/>
        </w:rPr>
        <w:t>Westoby</w:t>
      </w:r>
      <w:proofErr w:type="spellEnd"/>
      <w:r>
        <w:rPr>
          <w:rFonts w:ascii="Cambria" w:eastAsia="Cambria" w:hAnsi="Cambria" w:cs="Cambria"/>
          <w:color w:val="000000"/>
        </w:rPr>
        <w:t xml:space="preserve"> and Howell 1986, </w:t>
      </w:r>
      <w:proofErr w:type="spellStart"/>
      <w:r>
        <w:rPr>
          <w:rFonts w:ascii="Cambria" w:eastAsia="Cambria" w:hAnsi="Cambria" w:cs="Cambria"/>
          <w:color w:val="000000"/>
        </w:rPr>
        <w:t>Enquist</w:t>
      </w:r>
      <w:proofErr w:type="spellEnd"/>
      <w:r>
        <w:rPr>
          <w:rFonts w:ascii="Cambria" w:eastAsia="Cambria" w:hAnsi="Cambria" w:cs="Cambria"/>
          <w:color w:val="000000"/>
        </w:rPr>
        <w:t xml:space="preserve"> et al. 1998, Deng et al. 2012). At this resource equilibrium, plant population density generally decays as a power-law of plant size.</w:t>
      </w:r>
    </w:p>
    <w:p w14:paraId="0E37E8A1" w14:textId="4C5BFC02" w:rsidR="00A95445" w:rsidRDefault="003F3643">
      <w:pPr>
        <w:spacing w:line="480" w:lineRule="auto"/>
        <w:ind w:firstLine="720"/>
        <w:rPr>
          <w:rFonts w:ascii="Cambria" w:eastAsia="Cambria" w:hAnsi="Cambria" w:cs="Cambria"/>
        </w:rPr>
      </w:pPr>
      <w:r>
        <w:rPr>
          <w:rFonts w:ascii="Cambria" w:eastAsia="Cambria" w:hAnsi="Cambria" w:cs="Cambria"/>
          <w:color w:val="000000"/>
        </w:rPr>
        <w:t>In long-lived mixed-species perennial communities, the situation is more complex. Resource competition is frequently size-asymmetric, with larger individuals dominating their smaller neighbors (</w:t>
      </w:r>
      <w:proofErr w:type="spellStart"/>
      <w:r>
        <w:rPr>
          <w:rFonts w:ascii="Cambria" w:eastAsia="Cambria" w:hAnsi="Cambria" w:cs="Cambria"/>
          <w:color w:val="000000"/>
        </w:rPr>
        <w:t>Kikuzawa</w:t>
      </w:r>
      <w:proofErr w:type="spellEnd"/>
      <w:r>
        <w:rPr>
          <w:rFonts w:ascii="Cambria" w:eastAsia="Cambria" w:hAnsi="Cambria" w:cs="Cambria"/>
          <w:color w:val="000000"/>
        </w:rPr>
        <w:t xml:space="preserve"> 1999, Stoll et al. 2002) </w:t>
      </w:r>
      <w:del w:id="15" w:author="Lindsey Sloat" w:date="2018-02-21T10:18:00Z">
        <w:r w:rsidDel="00986975">
          <w:rPr>
            <w:rFonts w:ascii="Cambria" w:eastAsia="Cambria" w:hAnsi="Cambria" w:cs="Cambria"/>
            <w:color w:val="000000"/>
          </w:rPr>
          <w:delText xml:space="preserve">though </w:delText>
        </w:r>
      </w:del>
      <w:ins w:id="16" w:author="Lindsey Sloat" w:date="2018-02-21T10:18:00Z">
        <w:r w:rsidR="00986975">
          <w:rPr>
            <w:rFonts w:ascii="Cambria" w:eastAsia="Cambria" w:hAnsi="Cambria" w:cs="Cambria"/>
          </w:rPr>
          <w:t>and</w:t>
        </w:r>
        <w:r w:rsidR="00986975">
          <w:rPr>
            <w:rFonts w:ascii="Cambria" w:eastAsia="Cambria" w:hAnsi="Cambria" w:cs="Cambria"/>
            <w:color w:val="000000"/>
          </w:rPr>
          <w:t xml:space="preserve"> </w:t>
        </w:r>
      </w:ins>
      <w:r>
        <w:rPr>
          <w:rFonts w:ascii="Cambria" w:eastAsia="Cambria" w:hAnsi="Cambria" w:cs="Cambria"/>
          <w:color w:val="000000"/>
        </w:rPr>
        <w:t>the balance between competitive and facilitative interactions is also size dependent (</w:t>
      </w:r>
      <w:proofErr w:type="spellStart"/>
      <w:r>
        <w:rPr>
          <w:rFonts w:ascii="Cambria" w:eastAsia="Cambria" w:hAnsi="Cambria" w:cs="Cambria"/>
          <w:color w:val="000000"/>
        </w:rPr>
        <w:t>Miriti</w:t>
      </w:r>
      <w:proofErr w:type="spellEnd"/>
      <w:r>
        <w:rPr>
          <w:rFonts w:ascii="Cambria" w:eastAsia="Cambria" w:hAnsi="Cambria" w:cs="Cambria"/>
          <w:color w:val="000000"/>
        </w:rPr>
        <w:t xml:space="preserve"> 2006, Chu et al. 2010). Further, the relative importance </w:t>
      </w:r>
      <w:ins w:id="17" w:author="Sascha Lodge" w:date="2018-02-06T15:55:00Z">
        <w:r>
          <w:rPr>
            <w:rFonts w:ascii="Cambria" w:eastAsia="Cambria" w:hAnsi="Cambria" w:cs="Cambria"/>
            <w:color w:val="000000"/>
          </w:rPr>
          <w:t xml:space="preserve">of </w:t>
        </w:r>
      </w:ins>
      <w:r>
        <w:rPr>
          <w:rFonts w:ascii="Cambria" w:eastAsia="Cambria" w:hAnsi="Cambria" w:cs="Cambria"/>
          <w:color w:val="000000"/>
        </w:rPr>
        <w:t>resource competition and abiotic disturbance also shifts as plants grow (</w:t>
      </w:r>
      <w:proofErr w:type="spellStart"/>
      <w:r>
        <w:rPr>
          <w:rFonts w:ascii="Cambria" w:eastAsia="Cambria" w:hAnsi="Cambria" w:cs="Cambria"/>
          <w:color w:val="000000"/>
        </w:rPr>
        <w:t>Coomes</w:t>
      </w:r>
      <w:proofErr w:type="spellEnd"/>
      <w:r>
        <w:rPr>
          <w:rFonts w:ascii="Cambria" w:eastAsia="Cambria" w:hAnsi="Cambria" w:cs="Cambria"/>
          <w:color w:val="000000"/>
        </w:rPr>
        <w:t xml:space="preserve"> et al. 2003), and </w:t>
      </w:r>
      <w:proofErr w:type="spellStart"/>
      <w:r>
        <w:rPr>
          <w:rFonts w:ascii="Cambria" w:eastAsia="Cambria" w:hAnsi="Cambria" w:cs="Cambria"/>
          <w:color w:val="000000"/>
        </w:rPr>
        <w:t>allocational</w:t>
      </w:r>
      <w:proofErr w:type="spellEnd"/>
      <w:r>
        <w:rPr>
          <w:rFonts w:ascii="Cambria" w:eastAsia="Cambria" w:hAnsi="Cambria" w:cs="Cambria"/>
          <w:color w:val="000000"/>
        </w:rPr>
        <w:t xml:space="preserve"> strategies that prioritize persistence over growth (e.g., dormancy, sprouting, shade tolerance) allow many species </w:t>
      </w:r>
      <w:ins w:id="18" w:author="Sascha Lodge" w:date="2018-02-06T15:55:00Z">
        <w:r>
          <w:rPr>
            <w:rFonts w:ascii="Cambria" w:eastAsia="Cambria" w:hAnsi="Cambria" w:cs="Cambria"/>
          </w:rPr>
          <w:t>to</w:t>
        </w:r>
      </w:ins>
      <w:del w:id="19" w:author="Sascha Lodge" w:date="2018-02-06T15:55:00Z">
        <w:r>
          <w:rPr>
            <w:rFonts w:ascii="Cambria" w:eastAsia="Cambria" w:hAnsi="Cambria" w:cs="Cambria"/>
          </w:rPr>
          <w:delText>can</w:delText>
        </w:r>
      </w:del>
      <w:r>
        <w:rPr>
          <w:rFonts w:ascii="Cambria" w:eastAsia="Cambria" w:hAnsi="Cambria" w:cs="Cambria"/>
          <w:color w:val="000000"/>
        </w:rPr>
        <w:t xml:space="preserve"> persist for long periods in communities well below their maximum size (Venable and Brown 1988, </w:t>
      </w:r>
      <w:proofErr w:type="spellStart"/>
      <w:r>
        <w:rPr>
          <w:rFonts w:ascii="Cambria" w:eastAsia="Cambria" w:hAnsi="Cambria" w:cs="Cambria"/>
          <w:color w:val="000000"/>
        </w:rPr>
        <w:t>Kitajima</w:t>
      </w:r>
      <w:proofErr w:type="spellEnd"/>
      <w:r>
        <w:rPr>
          <w:rFonts w:ascii="Cambria" w:eastAsia="Cambria" w:hAnsi="Cambria" w:cs="Cambria"/>
          <w:color w:val="000000"/>
        </w:rPr>
        <w:t xml:space="preserve"> 1994, Walters and Reich 1996, Bond and </w:t>
      </w:r>
      <w:proofErr w:type="spellStart"/>
      <w:r>
        <w:rPr>
          <w:rFonts w:ascii="Cambria" w:eastAsia="Cambria" w:hAnsi="Cambria" w:cs="Cambria"/>
          <w:color w:val="000000"/>
        </w:rPr>
        <w:t>Midgley</w:t>
      </w:r>
      <w:proofErr w:type="spellEnd"/>
      <w:r>
        <w:rPr>
          <w:rFonts w:ascii="Cambria" w:eastAsia="Cambria" w:hAnsi="Cambria" w:cs="Cambria"/>
          <w:color w:val="000000"/>
        </w:rPr>
        <w:t xml:space="preserve"> 2001). Thus, in natural </w:t>
      </w:r>
      <w:r>
        <w:rPr>
          <w:rFonts w:ascii="Cambria" w:eastAsia="Cambria" w:hAnsi="Cambria" w:cs="Cambria"/>
          <w:color w:val="000000"/>
        </w:rPr>
        <w:lastRenderedPageBreak/>
        <w:t>communities, size distributions reflect not just resource competition, but also life history trade-offs between growth and survival, complex neighborhood interactions, and the disturbance history of the community (</w:t>
      </w:r>
      <w:proofErr w:type="spellStart"/>
      <w:r>
        <w:rPr>
          <w:rFonts w:ascii="Cambria" w:eastAsia="Cambria" w:hAnsi="Cambria" w:cs="Cambria"/>
          <w:color w:val="000000"/>
        </w:rPr>
        <w:t>Niklas</w:t>
      </w:r>
      <w:proofErr w:type="spellEnd"/>
      <w:r>
        <w:rPr>
          <w:rFonts w:ascii="Cambria" w:eastAsia="Cambria" w:hAnsi="Cambria" w:cs="Cambria"/>
          <w:color w:val="000000"/>
        </w:rPr>
        <w:t xml:space="preserve"> et al. 2003, </w:t>
      </w:r>
      <w:proofErr w:type="spellStart"/>
      <w:r>
        <w:rPr>
          <w:rFonts w:ascii="Cambria" w:eastAsia="Cambria" w:hAnsi="Cambria" w:cs="Cambria"/>
          <w:color w:val="000000"/>
        </w:rPr>
        <w:t>Coomes</w:t>
      </w:r>
      <w:proofErr w:type="spellEnd"/>
      <w:r>
        <w:rPr>
          <w:rFonts w:ascii="Cambria" w:eastAsia="Cambria" w:hAnsi="Cambria" w:cs="Cambria"/>
          <w:color w:val="000000"/>
        </w:rPr>
        <w:t xml:space="preserve"> et al. 2003, Muller-Landau et al. 2006a, </w:t>
      </w:r>
      <w:proofErr w:type="spellStart"/>
      <w:r>
        <w:rPr>
          <w:rFonts w:ascii="Cambria" w:eastAsia="Cambria" w:hAnsi="Cambria" w:cs="Cambria"/>
          <w:color w:val="000000"/>
        </w:rPr>
        <w:t>Kerkhoff</w:t>
      </w:r>
      <w:proofErr w:type="spellEnd"/>
      <w:r>
        <w:rPr>
          <w:rFonts w:ascii="Cambria" w:eastAsia="Cambria" w:hAnsi="Cambria" w:cs="Cambria"/>
          <w:color w:val="000000"/>
        </w:rPr>
        <w:t xml:space="preserve"> and </w:t>
      </w:r>
      <w:proofErr w:type="spellStart"/>
      <w:r>
        <w:rPr>
          <w:rFonts w:ascii="Cambria" w:eastAsia="Cambria" w:hAnsi="Cambria" w:cs="Cambria"/>
          <w:color w:val="000000"/>
        </w:rPr>
        <w:t>Enquist</w:t>
      </w:r>
      <w:proofErr w:type="spellEnd"/>
      <w:r>
        <w:rPr>
          <w:rFonts w:ascii="Cambria" w:eastAsia="Cambria" w:hAnsi="Cambria" w:cs="Cambria"/>
          <w:color w:val="000000"/>
        </w:rPr>
        <w:t xml:space="preserve"> 2007).</w:t>
      </w:r>
    </w:p>
    <w:p w14:paraId="11E4112D" w14:textId="79ABC3A4" w:rsidR="00A95445" w:rsidRDefault="003F3643">
      <w:pPr>
        <w:spacing w:line="480" w:lineRule="auto"/>
        <w:ind w:firstLine="720"/>
        <w:rPr>
          <w:rFonts w:ascii="Cambria" w:eastAsia="Cambria" w:hAnsi="Cambria" w:cs="Cambria"/>
          <w:i/>
        </w:rPr>
      </w:pPr>
      <w:commentRangeStart w:id="20"/>
      <w:r>
        <w:rPr>
          <w:rFonts w:ascii="Cambria" w:eastAsia="Cambria" w:hAnsi="Cambria" w:cs="Cambria"/>
          <w:color w:val="000000"/>
        </w:rPr>
        <w:t>The relationship between size and abundance in ecology</w:t>
      </w:r>
      <w:ins w:id="21" w:author="Lindsey Sloat" w:date="2018-02-21T10:28:00Z">
        <w:r w:rsidR="00133D8C">
          <w:rPr>
            <w:rFonts w:ascii="Cambria" w:eastAsia="Cambria" w:hAnsi="Cambria" w:cs="Cambria"/>
          </w:rPr>
          <w:t>,</w:t>
        </w:r>
      </w:ins>
      <w:r>
        <w:rPr>
          <w:rFonts w:ascii="Cambria" w:eastAsia="Cambria" w:hAnsi="Cambria" w:cs="Cambria"/>
          <w:color w:val="000000"/>
        </w:rPr>
        <w:t xml:space="preserve"> in fact</w:t>
      </w:r>
      <w:ins w:id="22" w:author="Lindsey Sloat" w:date="2018-02-21T10:28:00Z">
        <w:r w:rsidR="00133D8C">
          <w:rPr>
            <w:rFonts w:ascii="Cambria" w:eastAsia="Cambria" w:hAnsi="Cambria" w:cs="Cambria"/>
          </w:rPr>
          <w:t>,</w:t>
        </w:r>
      </w:ins>
      <w:r>
        <w:rPr>
          <w:rFonts w:ascii="Cambria" w:eastAsia="Cambria" w:hAnsi="Cambria" w:cs="Cambria"/>
          <w:color w:val="000000"/>
        </w:rPr>
        <w:t xml:space="preserve"> </w:t>
      </w:r>
      <w:commentRangeStart w:id="23"/>
      <w:r>
        <w:rPr>
          <w:rFonts w:ascii="Cambria" w:eastAsia="Cambria" w:hAnsi="Cambria" w:cs="Cambria"/>
          <w:color w:val="000000"/>
        </w:rPr>
        <w:t>entails</w:t>
      </w:r>
      <w:commentRangeEnd w:id="23"/>
      <w:r>
        <w:commentReference w:id="23"/>
      </w:r>
      <w:r>
        <w:rPr>
          <w:rFonts w:ascii="Cambria" w:eastAsia="Cambria" w:hAnsi="Cambria" w:cs="Cambria"/>
          <w:color w:val="000000"/>
        </w:rPr>
        <w:t xml:space="preserve"> up to four different patterns (White et al. 2007). </w:t>
      </w:r>
      <w:commentRangeEnd w:id="20"/>
      <w:r w:rsidR="00133D8C">
        <w:rPr>
          <w:rStyle w:val="CommentReference"/>
        </w:rPr>
        <w:commentReference w:id="20"/>
      </w:r>
      <w:r>
        <w:rPr>
          <w:rFonts w:ascii="Cambria" w:eastAsia="Cambria" w:hAnsi="Cambria" w:cs="Cambria"/>
          <w:color w:val="000000"/>
        </w:rPr>
        <w:t xml:space="preserve">In plant communities, ecologists generally focus on two of these, which White et al. (2007) refer to as </w:t>
      </w:r>
      <w:r>
        <w:rPr>
          <w:rFonts w:ascii="Cambria" w:eastAsia="Cambria" w:hAnsi="Cambria" w:cs="Cambria"/>
          <w:i/>
          <w:color w:val="000000"/>
        </w:rPr>
        <w:t>individual size distributions</w:t>
      </w:r>
      <w:r>
        <w:rPr>
          <w:rFonts w:ascii="Cambria" w:eastAsia="Cambria" w:hAnsi="Cambria" w:cs="Cambria"/>
          <w:color w:val="000000"/>
        </w:rPr>
        <w:t xml:space="preserve"> and </w:t>
      </w:r>
      <w:r>
        <w:rPr>
          <w:rFonts w:ascii="Cambria" w:eastAsia="Cambria" w:hAnsi="Cambria" w:cs="Cambria"/>
          <w:i/>
          <w:color w:val="000000"/>
        </w:rPr>
        <w:t xml:space="preserve">cross-community scaling relationships. </w:t>
      </w:r>
      <w:r>
        <w:rPr>
          <w:rFonts w:ascii="Cambria" w:eastAsia="Cambria" w:hAnsi="Cambria" w:cs="Cambria"/>
          <w:color w:val="000000"/>
        </w:rPr>
        <w:t xml:space="preserve">Individual size distributions are simply the frequency distribution (or probability density) of individual sizes in a single local community. Cross-community scaling relationships plot the total density of individuals in a community as a function of the average size of all those individuals, so each observation represents a stand or community. The cross-community scaling relationship corresponds with how data are analyzed in self-thinning studies, and </w:t>
      </w:r>
      <w:commentRangeStart w:id="24"/>
      <w:r>
        <w:rPr>
          <w:rFonts w:ascii="Cambria" w:eastAsia="Cambria" w:hAnsi="Cambria" w:cs="Cambria"/>
          <w:color w:val="000000"/>
        </w:rPr>
        <w:t>a recent study suggests that natural forest communities conform to the same self-thinning relationship as experimental populations of single crop species (Deng et al. 2012)</w:t>
      </w:r>
      <w:commentRangeEnd w:id="24"/>
      <w:r>
        <w:commentReference w:id="24"/>
      </w:r>
      <w:r>
        <w:rPr>
          <w:rFonts w:ascii="Cambria" w:eastAsia="Cambria" w:hAnsi="Cambria" w:cs="Cambria"/>
          <w:color w:val="000000"/>
        </w:rPr>
        <w:t xml:space="preserve">. However, in contrast to the generally narrow range of sizes observed in self-thinning studies, natural communities often exhibit orders-of-magnitude variation in size </w:t>
      </w:r>
      <w:r>
        <w:rPr>
          <w:rFonts w:ascii="Cambria" w:eastAsia="Cambria" w:hAnsi="Cambria" w:cs="Cambria"/>
          <w:i/>
          <w:color w:val="000000"/>
        </w:rPr>
        <w:t xml:space="preserve">within </w:t>
      </w:r>
      <w:r>
        <w:rPr>
          <w:rFonts w:ascii="Cambria" w:eastAsia="Cambria" w:hAnsi="Cambria" w:cs="Cambria"/>
          <w:color w:val="000000"/>
        </w:rPr>
        <w:t>each community, so even if communities share a single cross-community size-density relationship, the individual size distributions observed within local communities may still be quite varied (White et al. 2007).</w:t>
      </w:r>
    </w:p>
    <w:p w14:paraId="7573B706" w14:textId="77777777"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Traditionally, studies of size-abundance relationships in natural plant communities have focused on forests, but herbaceous and shrub-dominated communities may offer new insights into the ecological processes underlying size </w:t>
      </w:r>
      <w:r>
        <w:rPr>
          <w:rFonts w:ascii="Cambria" w:eastAsia="Cambria" w:hAnsi="Cambria" w:cs="Cambria"/>
          <w:color w:val="000000"/>
        </w:rPr>
        <w:lastRenderedPageBreak/>
        <w:t xml:space="preserve">distributions. Here, we examine the relationships between size and abundance in communities ranging from temperate prairies and herbaceous wetlands, to montane meadows and semi-arid grasslands, to a succulent- and shrub-dominated desert. By examining communities that vary in their range of sizes, dominant growth forms, and limiting resources, we can test the generality of plant size distribution patterns and the explanations offered by the alternative models of how growth and mortality </w:t>
      </w:r>
      <w:commentRangeStart w:id="25"/>
      <w:r>
        <w:rPr>
          <w:rFonts w:ascii="Cambria" w:eastAsia="Cambria" w:hAnsi="Cambria" w:cs="Cambria"/>
          <w:color w:val="000000"/>
        </w:rPr>
        <w:t xml:space="preserve">trade-off </w:t>
      </w:r>
      <w:commentRangeEnd w:id="25"/>
      <w:r w:rsidR="00623990">
        <w:rPr>
          <w:rStyle w:val="CommentReference"/>
        </w:rPr>
        <w:commentReference w:id="25"/>
      </w:r>
      <w:r>
        <w:rPr>
          <w:rFonts w:ascii="Cambria" w:eastAsia="Cambria" w:hAnsi="Cambria" w:cs="Cambria"/>
          <w:color w:val="000000"/>
        </w:rPr>
        <w:t>to influence the relationship between size and abundance.</w:t>
      </w:r>
    </w:p>
    <w:p w14:paraId="73414C8D" w14:textId="77777777" w:rsidR="00A95445" w:rsidRDefault="003F3643">
      <w:pPr>
        <w:spacing w:line="480" w:lineRule="auto"/>
        <w:rPr>
          <w:rFonts w:ascii="Cambria" w:eastAsia="Cambria" w:hAnsi="Cambria" w:cs="Cambria"/>
          <w:i/>
        </w:rPr>
      </w:pPr>
      <w:r>
        <w:rPr>
          <w:rFonts w:ascii="Cambria" w:eastAsia="Cambria" w:hAnsi="Cambria" w:cs="Cambria"/>
          <w:i/>
          <w:color w:val="000000"/>
        </w:rPr>
        <w:t>Alternative Models of Individual Size Distributions in Plant Communities</w:t>
      </w:r>
    </w:p>
    <w:p w14:paraId="2B22A24D" w14:textId="77777777" w:rsidR="00A95445" w:rsidRDefault="003F3643">
      <w:pPr>
        <w:spacing w:line="480" w:lineRule="auto"/>
        <w:ind w:firstLine="720"/>
        <w:rPr>
          <w:rFonts w:ascii="Cambria" w:eastAsia="Cambria" w:hAnsi="Cambria" w:cs="Cambria"/>
        </w:rPr>
      </w:pPr>
      <w:r>
        <w:rPr>
          <w:rFonts w:ascii="Cambria" w:eastAsia="Cambria" w:hAnsi="Cambria" w:cs="Cambria"/>
          <w:color w:val="000000"/>
        </w:rPr>
        <w:t>Theoretical models used to fit and explain individual size distributions vary principally in their assumptions about how rates of growth and mortality scale with plant size. Like many biological rates and times, growth rates (</w:t>
      </w:r>
      <w:r>
        <w:rPr>
          <w:rFonts w:ascii="Cambria" w:eastAsia="Cambria" w:hAnsi="Cambria" w:cs="Cambria"/>
          <w:i/>
          <w:color w:val="000000"/>
        </w:rPr>
        <w:t>g</w:t>
      </w:r>
      <w:r>
        <w:rPr>
          <w:rFonts w:ascii="Cambria" w:eastAsia="Cambria" w:hAnsi="Cambria" w:cs="Cambria"/>
          <w:color w:val="000000"/>
        </w:rPr>
        <w:t>) and mortality rates (</w:t>
      </w:r>
      <w:r>
        <w:rPr>
          <w:rFonts w:ascii="Cambria" w:eastAsia="Cambria" w:hAnsi="Cambria" w:cs="Cambria"/>
          <w:i/>
          <w:color w:val="000000"/>
        </w:rPr>
        <w:t>z</w:t>
      </w:r>
      <w:r>
        <w:rPr>
          <w:rFonts w:ascii="Cambria" w:eastAsia="Cambria" w:hAnsi="Cambria" w:cs="Cambria"/>
          <w:color w:val="000000"/>
        </w:rPr>
        <w:t xml:space="preserve">) can be described by </w:t>
      </w:r>
      <w:proofErr w:type="spellStart"/>
      <w:r>
        <w:rPr>
          <w:rFonts w:ascii="Cambria" w:eastAsia="Cambria" w:hAnsi="Cambria" w:cs="Cambria"/>
          <w:color w:val="000000"/>
        </w:rPr>
        <w:t>allometric</w:t>
      </w:r>
      <w:proofErr w:type="spellEnd"/>
      <w:r>
        <w:rPr>
          <w:rFonts w:ascii="Cambria" w:eastAsia="Cambria" w:hAnsi="Cambria" w:cs="Cambria"/>
          <w:color w:val="000000"/>
        </w:rPr>
        <w:t xml:space="preserve"> power functions of individual plant mass (</w:t>
      </w:r>
      <w:r>
        <w:rPr>
          <w:rFonts w:ascii="Cambria" w:eastAsia="Cambria" w:hAnsi="Cambria" w:cs="Cambria"/>
          <w:i/>
          <w:color w:val="000000"/>
        </w:rPr>
        <w:t>m</w:t>
      </w:r>
      <w:r>
        <w:rPr>
          <w:rFonts w:ascii="Cambria" w:eastAsia="Cambria" w:hAnsi="Cambria" w:cs="Cambria"/>
          <w:color w:val="000000"/>
        </w:rPr>
        <w:t>) (</w:t>
      </w:r>
      <w:proofErr w:type="spellStart"/>
      <w:r>
        <w:rPr>
          <w:rFonts w:ascii="Cambria" w:eastAsia="Cambria" w:hAnsi="Cambria" w:cs="Cambria"/>
          <w:color w:val="000000"/>
        </w:rPr>
        <w:t>Enquist</w:t>
      </w:r>
      <w:proofErr w:type="spellEnd"/>
      <w:r>
        <w:rPr>
          <w:rFonts w:ascii="Cambria" w:eastAsia="Cambria" w:hAnsi="Cambria" w:cs="Cambria"/>
          <w:color w:val="000000"/>
        </w:rPr>
        <w:t xml:space="preserve"> and </w:t>
      </w:r>
      <w:proofErr w:type="spellStart"/>
      <w:r>
        <w:rPr>
          <w:rFonts w:ascii="Cambria" w:eastAsia="Cambria" w:hAnsi="Cambria" w:cs="Cambria"/>
          <w:color w:val="000000"/>
        </w:rPr>
        <w:t>Niklas</w:t>
      </w:r>
      <w:proofErr w:type="spellEnd"/>
      <w:r>
        <w:rPr>
          <w:rFonts w:ascii="Cambria" w:eastAsia="Cambria" w:hAnsi="Cambria" w:cs="Cambria"/>
          <w:color w:val="000000"/>
        </w:rPr>
        <w:t xml:space="preserve"> 2001, </w:t>
      </w:r>
      <w:proofErr w:type="spellStart"/>
      <w:r>
        <w:rPr>
          <w:rFonts w:ascii="Cambria" w:eastAsia="Cambria" w:hAnsi="Cambria" w:cs="Cambria"/>
          <w:color w:val="000000"/>
        </w:rPr>
        <w:t>Coomes</w:t>
      </w:r>
      <w:proofErr w:type="spellEnd"/>
      <w:r>
        <w:rPr>
          <w:rFonts w:ascii="Cambria" w:eastAsia="Cambria" w:hAnsi="Cambria" w:cs="Cambria"/>
          <w:color w:val="000000"/>
        </w:rPr>
        <w:t xml:space="preserve"> et al. 2003, Muller-Landau et al. 2006b)</w:t>
      </w:r>
    </w:p>
    <w:p w14:paraId="6AB93F28" w14:textId="77777777" w:rsidR="00A95445" w:rsidRDefault="003F3643">
      <w:pPr>
        <w:spacing w:line="480" w:lineRule="auto"/>
        <w:jc w:val="center"/>
        <w:rPr>
          <w:rFonts w:ascii="Cambria" w:eastAsia="Cambria" w:hAnsi="Cambria" w:cs="Cambria"/>
        </w:rPr>
      </w:pPr>
      <m:oMath>
        <m:r>
          <w:rPr>
            <w:rFonts w:ascii="Cambria" w:eastAsia="Cambria" w:hAnsi="Cambria" w:cs="Cambria"/>
            <w:color w:val="000000"/>
          </w:rPr>
          <m:t>g(m) = c</m:t>
        </m:r>
        <m:sSup>
          <m:sSupPr>
            <m:ctrlPr>
              <w:rPr>
                <w:rFonts w:ascii="Cambria" w:eastAsia="Cambria" w:hAnsi="Cambria" w:cs="Cambria"/>
                <w:color w:val="000000"/>
              </w:rPr>
            </m:ctrlPr>
          </m:sSupPr>
          <m:e>
            <m:r>
              <w:rPr>
                <w:rFonts w:ascii="Cambria" w:eastAsia="Cambria" w:hAnsi="Cambria" w:cs="Cambria"/>
                <w:color w:val="000000"/>
              </w:rPr>
              <m:t>m</m:t>
            </m:r>
          </m:e>
          <m:sup>
            <m:r>
              <w:rPr>
                <w:rFonts w:ascii="Cambria" w:eastAsia="Cambria" w:hAnsi="Cambria" w:cs="Cambria"/>
                <w:color w:val="000000"/>
              </w:rPr>
              <m:t>a</m:t>
            </m:r>
          </m:sup>
        </m:sSup>
      </m:oMath>
      <w:r>
        <w:rPr>
          <w:rFonts w:ascii="Cambria" w:eastAsia="Cambria" w:hAnsi="Cambria" w:cs="Cambria"/>
          <w:color w:val="000000"/>
        </w:rPr>
        <w:t xml:space="preserve">, </w:t>
      </w:r>
      <w:r>
        <w:rPr>
          <w:rFonts w:ascii="Cambria" w:eastAsia="Cambria" w:hAnsi="Cambria" w:cs="Cambria"/>
          <w:color w:val="000000"/>
        </w:rPr>
        <w:tab/>
        <w:t>(1)</w:t>
      </w:r>
    </w:p>
    <w:p w14:paraId="5FB8E3E8" w14:textId="77777777" w:rsidR="00A95445" w:rsidRDefault="003F3643">
      <w:pPr>
        <w:spacing w:line="480" w:lineRule="auto"/>
        <w:jc w:val="center"/>
        <w:rPr>
          <w:rFonts w:ascii="Cambria" w:eastAsia="Cambria" w:hAnsi="Cambria" w:cs="Cambria"/>
        </w:rPr>
      </w:pPr>
      <m:oMath>
        <m:r>
          <w:rPr>
            <w:rFonts w:ascii="Cambria" w:eastAsia="Cambria" w:hAnsi="Cambria" w:cs="Cambria"/>
            <w:color w:val="000000"/>
          </w:rPr>
          <m:t>z(m) =</m:t>
        </m:r>
        <m:r>
          <w:rPr>
            <w:rFonts w:ascii="Cambria" w:eastAsia="Cambria" w:hAnsi="Cambria" w:cs="Cambria"/>
            <w:color w:val="000000"/>
            <w:vertAlign w:val="superscript"/>
          </w:rPr>
          <m:t xml:space="preserve"> </m:t>
        </m:r>
        <m:r>
          <w:rPr>
            <w:rFonts w:ascii="Cambria" w:eastAsia="Cambria" w:hAnsi="Cambria" w:cs="Cambria"/>
            <w:color w:val="000000"/>
          </w:rPr>
          <m:t>d</m:t>
        </m:r>
        <m:sSup>
          <m:sSupPr>
            <m:ctrlPr>
              <w:rPr>
                <w:rFonts w:ascii="Cambria" w:eastAsia="Cambria" w:hAnsi="Cambria" w:cs="Cambria"/>
                <w:color w:val="000000"/>
              </w:rPr>
            </m:ctrlPr>
          </m:sSupPr>
          <m:e>
            <m:r>
              <w:rPr>
                <w:rFonts w:ascii="Cambria" w:eastAsia="Cambria" w:hAnsi="Cambria" w:cs="Cambria"/>
                <w:color w:val="000000"/>
              </w:rPr>
              <m:t>m</m:t>
            </m:r>
          </m:e>
          <m:sup>
            <m:r>
              <w:rPr>
                <w:rFonts w:ascii="Cambria" w:eastAsia="Cambria" w:hAnsi="Cambria" w:cs="Cambria"/>
                <w:color w:val="000000"/>
              </w:rPr>
              <m:t>b</m:t>
            </m:r>
          </m:sup>
        </m:sSup>
      </m:oMath>
      <w:r>
        <w:rPr>
          <w:rFonts w:ascii="Cambria" w:eastAsia="Cambria" w:hAnsi="Cambria" w:cs="Cambria"/>
          <w:color w:val="000000"/>
        </w:rPr>
        <w:t>.</w:t>
      </w:r>
      <w:r>
        <w:rPr>
          <w:rFonts w:ascii="Cambria" w:eastAsia="Cambria" w:hAnsi="Cambria" w:cs="Cambria"/>
          <w:color w:val="000000"/>
        </w:rPr>
        <w:tab/>
        <w:t>(2)</w:t>
      </w:r>
    </w:p>
    <w:p w14:paraId="530C1738" w14:textId="77777777" w:rsidR="00A95445" w:rsidRDefault="003F3643">
      <w:pPr>
        <w:spacing w:line="480" w:lineRule="auto"/>
        <w:rPr>
          <w:rFonts w:ascii="Cambria" w:eastAsia="Cambria" w:hAnsi="Cambria" w:cs="Cambria"/>
        </w:rPr>
      </w:pPr>
      <w:r>
        <w:rPr>
          <w:rFonts w:ascii="Cambria" w:eastAsia="Cambria" w:hAnsi="Cambria" w:cs="Cambria"/>
          <w:color w:val="000000"/>
        </w:rPr>
        <w:t xml:space="preserve">Here, </w:t>
      </w:r>
      <w:r>
        <w:rPr>
          <w:rFonts w:ascii="Cambria" w:eastAsia="Cambria" w:hAnsi="Cambria" w:cs="Cambria"/>
          <w:i/>
          <w:color w:val="000000"/>
        </w:rPr>
        <w:t xml:space="preserve">g </w:t>
      </w:r>
      <w:r>
        <w:rPr>
          <w:rFonts w:ascii="Cambria" w:eastAsia="Cambria" w:hAnsi="Cambria" w:cs="Cambria"/>
          <w:color w:val="000000"/>
        </w:rPr>
        <w:t>is the growth rate (mass time</w:t>
      </w:r>
      <w:r>
        <w:rPr>
          <w:rFonts w:ascii="Cambria" w:eastAsia="Cambria" w:hAnsi="Cambria" w:cs="Cambria"/>
          <w:color w:val="000000"/>
          <w:vertAlign w:val="superscript"/>
        </w:rPr>
        <w:t>-1</w:t>
      </w:r>
      <w:r>
        <w:rPr>
          <w:rFonts w:ascii="Cambria" w:eastAsia="Cambria" w:hAnsi="Cambria" w:cs="Cambria"/>
          <w:color w:val="000000"/>
        </w:rPr>
        <w:t xml:space="preserve">), </w:t>
      </w:r>
      <w:r>
        <w:rPr>
          <w:rFonts w:ascii="Cambria" w:eastAsia="Cambria" w:hAnsi="Cambria" w:cs="Cambria"/>
          <w:i/>
          <w:color w:val="000000"/>
        </w:rPr>
        <w:t xml:space="preserve">c </w:t>
      </w:r>
      <w:r>
        <w:rPr>
          <w:rFonts w:ascii="Cambria" w:eastAsia="Cambria" w:hAnsi="Cambria" w:cs="Cambria"/>
          <w:color w:val="000000"/>
        </w:rPr>
        <w:t>is the growth coefficient (mass</w:t>
      </w:r>
      <w:r>
        <w:rPr>
          <w:rFonts w:ascii="Cambria" w:eastAsia="Cambria" w:hAnsi="Cambria" w:cs="Cambria"/>
          <w:color w:val="000000"/>
          <w:vertAlign w:val="superscript"/>
        </w:rPr>
        <w:t>(1-</w:t>
      </w:r>
      <w:r>
        <w:rPr>
          <w:rFonts w:ascii="Cambria" w:eastAsia="Cambria" w:hAnsi="Cambria" w:cs="Cambria"/>
          <w:i/>
          <w:color w:val="000000"/>
          <w:vertAlign w:val="superscript"/>
        </w:rPr>
        <w:t>a</w:t>
      </w:r>
      <w:r>
        <w:rPr>
          <w:rFonts w:ascii="Cambria" w:eastAsia="Cambria" w:hAnsi="Cambria" w:cs="Cambria"/>
          <w:color w:val="000000"/>
          <w:vertAlign w:val="superscript"/>
        </w:rPr>
        <w:t>)</w:t>
      </w:r>
      <w:r>
        <w:rPr>
          <w:rFonts w:ascii="Cambria" w:eastAsia="Cambria" w:hAnsi="Cambria" w:cs="Cambria"/>
          <w:color w:val="000000"/>
        </w:rPr>
        <w:t xml:space="preserve"> time</w:t>
      </w:r>
      <w:r>
        <w:rPr>
          <w:rFonts w:ascii="Cambria" w:eastAsia="Cambria" w:hAnsi="Cambria" w:cs="Cambria"/>
          <w:color w:val="000000"/>
          <w:vertAlign w:val="superscript"/>
        </w:rPr>
        <w:t>-1</w:t>
      </w:r>
      <w:proofErr w:type="gramStart"/>
      <w:r>
        <w:rPr>
          <w:rFonts w:ascii="Cambria" w:eastAsia="Cambria" w:hAnsi="Cambria" w:cs="Cambria"/>
          <w:color w:val="000000"/>
        </w:rPr>
        <w:t>) ,</w:t>
      </w:r>
      <w:proofErr w:type="gramEnd"/>
      <w:r>
        <w:rPr>
          <w:rFonts w:ascii="Cambria" w:eastAsia="Cambria" w:hAnsi="Cambria" w:cs="Cambria"/>
          <w:color w:val="000000"/>
        </w:rPr>
        <w:t xml:space="preserve"> </w:t>
      </w:r>
      <w:r>
        <w:rPr>
          <w:rFonts w:ascii="Cambria" w:eastAsia="Cambria" w:hAnsi="Cambria" w:cs="Cambria"/>
          <w:i/>
          <w:color w:val="000000"/>
        </w:rPr>
        <w:t>a</w:t>
      </w:r>
      <w:r>
        <w:rPr>
          <w:rFonts w:ascii="Cambria" w:eastAsia="Cambria" w:hAnsi="Cambria" w:cs="Cambria"/>
          <w:color w:val="000000"/>
        </w:rPr>
        <w:t xml:space="preserve"> is the scaling exponent for growth, </w:t>
      </w:r>
      <w:r>
        <w:rPr>
          <w:rFonts w:ascii="Cambria" w:eastAsia="Cambria" w:hAnsi="Cambria" w:cs="Cambria"/>
          <w:i/>
          <w:color w:val="000000"/>
        </w:rPr>
        <w:t>z</w:t>
      </w:r>
      <w:r>
        <w:rPr>
          <w:rFonts w:ascii="Cambria" w:eastAsia="Cambria" w:hAnsi="Cambria" w:cs="Cambria"/>
          <w:color w:val="000000"/>
        </w:rPr>
        <w:t xml:space="preserve"> is the mortality rate (time</w:t>
      </w:r>
      <w:r>
        <w:rPr>
          <w:rFonts w:ascii="Cambria" w:eastAsia="Cambria" w:hAnsi="Cambria" w:cs="Cambria"/>
          <w:color w:val="000000"/>
          <w:vertAlign w:val="superscript"/>
        </w:rPr>
        <w:t>-1</w:t>
      </w:r>
      <w:r>
        <w:rPr>
          <w:rFonts w:ascii="Cambria" w:eastAsia="Cambria" w:hAnsi="Cambria" w:cs="Cambria"/>
          <w:color w:val="000000"/>
        </w:rPr>
        <w:t xml:space="preserve">), </w:t>
      </w:r>
      <w:r>
        <w:rPr>
          <w:rFonts w:ascii="Cambria" w:eastAsia="Cambria" w:hAnsi="Cambria" w:cs="Cambria"/>
          <w:i/>
          <w:color w:val="000000"/>
        </w:rPr>
        <w:t>d</w:t>
      </w:r>
      <w:r>
        <w:rPr>
          <w:rFonts w:ascii="Cambria" w:eastAsia="Cambria" w:hAnsi="Cambria" w:cs="Cambria"/>
          <w:color w:val="000000"/>
        </w:rPr>
        <w:t xml:space="preserve"> is the mortality coefficient (mass</w:t>
      </w:r>
      <w:r>
        <w:rPr>
          <w:rFonts w:ascii="Cambria" w:eastAsia="Cambria" w:hAnsi="Cambria" w:cs="Cambria"/>
          <w:color w:val="000000"/>
          <w:vertAlign w:val="superscript"/>
        </w:rPr>
        <w:t>-</w:t>
      </w:r>
      <w:r>
        <w:rPr>
          <w:rFonts w:ascii="Cambria" w:eastAsia="Cambria" w:hAnsi="Cambria" w:cs="Cambria"/>
          <w:i/>
          <w:color w:val="000000"/>
          <w:vertAlign w:val="superscript"/>
        </w:rPr>
        <w:t>b</w:t>
      </w:r>
      <w:r>
        <w:rPr>
          <w:rFonts w:ascii="Cambria" w:eastAsia="Cambria" w:hAnsi="Cambria" w:cs="Cambria"/>
          <w:color w:val="000000"/>
        </w:rPr>
        <w:t xml:space="preserve"> time</w:t>
      </w:r>
      <w:r>
        <w:rPr>
          <w:rFonts w:ascii="Cambria" w:eastAsia="Cambria" w:hAnsi="Cambria" w:cs="Cambria"/>
          <w:color w:val="000000"/>
          <w:vertAlign w:val="superscript"/>
        </w:rPr>
        <w:t>-1</w:t>
      </w:r>
      <w:r>
        <w:rPr>
          <w:rFonts w:ascii="Cambria" w:eastAsia="Cambria" w:hAnsi="Cambria" w:cs="Cambria"/>
          <w:color w:val="000000"/>
        </w:rPr>
        <w:t xml:space="preserve">), and </w:t>
      </w:r>
      <w:r>
        <w:rPr>
          <w:rFonts w:ascii="Cambria" w:eastAsia="Cambria" w:hAnsi="Cambria" w:cs="Cambria"/>
          <w:i/>
          <w:color w:val="000000"/>
        </w:rPr>
        <w:t>b</w:t>
      </w:r>
      <w:r>
        <w:rPr>
          <w:rFonts w:ascii="Cambria" w:eastAsia="Cambria" w:hAnsi="Cambria" w:cs="Cambria"/>
          <w:color w:val="000000"/>
        </w:rPr>
        <w:t xml:space="preserve"> is the scaling exponent for mortality. In this study, we examine two specific alternative theories that make contrasting assumptions about the parameters of equations 1 and 2: metabolic scaling theory and demographic equilibrium theory. Both theories assume that growth rate scales as an increasing power function of plant size (</w:t>
      </w:r>
      <w:r>
        <w:rPr>
          <w:rFonts w:ascii="Cambria" w:eastAsia="Cambria" w:hAnsi="Cambria" w:cs="Cambria"/>
          <w:i/>
          <w:color w:val="000000"/>
        </w:rPr>
        <w:t>i.e.,</w:t>
      </w:r>
      <w:r>
        <w:rPr>
          <w:rFonts w:ascii="Cambria" w:eastAsia="Cambria" w:hAnsi="Cambria" w:cs="Cambria"/>
          <w:color w:val="000000"/>
        </w:rPr>
        <w:t xml:space="preserve"> </w:t>
      </w:r>
      <w:r>
        <w:rPr>
          <w:rFonts w:ascii="Cambria" w:eastAsia="Cambria" w:hAnsi="Cambria" w:cs="Cambria"/>
          <w:i/>
          <w:color w:val="000000"/>
        </w:rPr>
        <w:t>a</w:t>
      </w:r>
      <w:r>
        <w:rPr>
          <w:rFonts w:ascii="Cambria" w:eastAsia="Cambria" w:hAnsi="Cambria" w:cs="Cambria"/>
          <w:color w:val="000000"/>
        </w:rPr>
        <w:t xml:space="preserve"> &gt; 0) but the theories differ with regard to the scaling of mortality rate. These alternative assumptions lead to </w:t>
      </w:r>
      <w:r>
        <w:rPr>
          <w:rFonts w:ascii="Cambria" w:eastAsia="Cambria" w:hAnsi="Cambria" w:cs="Cambria"/>
          <w:color w:val="000000"/>
        </w:rPr>
        <w:lastRenderedPageBreak/>
        <w:t>different probability density functions describing the size distribution of individuals in the community (</w:t>
      </w:r>
      <w:proofErr w:type="spellStart"/>
      <w:r>
        <w:rPr>
          <w:rFonts w:ascii="Cambria" w:eastAsia="Cambria" w:hAnsi="Cambria" w:cs="Cambria"/>
          <w:color w:val="000000"/>
        </w:rPr>
        <w:t>Coomes</w:t>
      </w:r>
      <w:proofErr w:type="spellEnd"/>
      <w:r>
        <w:rPr>
          <w:rFonts w:ascii="Cambria" w:eastAsia="Cambria" w:hAnsi="Cambria" w:cs="Cambria"/>
          <w:color w:val="000000"/>
        </w:rPr>
        <w:t xml:space="preserve"> et al. 2003, Muller-Landau et al. 2006b, Lai et al. 2013, Figure 1).</w:t>
      </w:r>
      <w:r>
        <w:rPr>
          <w:noProof/>
        </w:rPr>
        <w:drawing>
          <wp:anchor distT="0" distB="0" distL="114300" distR="114300" simplePos="0" relativeHeight="251658240" behindDoc="0" locked="0" layoutInCell="1" hidden="0" allowOverlap="1" wp14:anchorId="45F0CAB2" wp14:editId="419CF04C">
            <wp:simplePos x="0" y="0"/>
            <wp:positionH relativeFrom="margin">
              <wp:posOffset>0</wp:posOffset>
            </wp:positionH>
            <wp:positionV relativeFrom="paragraph">
              <wp:posOffset>1138555</wp:posOffset>
            </wp:positionV>
            <wp:extent cx="5486400" cy="240474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86400" cy="2404745"/>
                    </a:xfrm>
                    <a:prstGeom prst="rect">
                      <a:avLst/>
                    </a:prstGeom>
                    <a:ln/>
                  </pic:spPr>
                </pic:pic>
              </a:graphicData>
            </a:graphic>
          </wp:anchor>
        </w:drawing>
      </w:r>
    </w:p>
    <w:p w14:paraId="11E39451" w14:textId="4EBE8A14" w:rsidR="00A95445" w:rsidRDefault="003F3643">
      <w:pPr>
        <w:spacing w:line="480" w:lineRule="auto"/>
        <w:ind w:firstLine="720"/>
        <w:rPr>
          <w:rFonts w:ascii="Cambria" w:eastAsia="Cambria" w:hAnsi="Cambria" w:cs="Cambria"/>
        </w:rPr>
      </w:pPr>
      <w:r>
        <w:rPr>
          <w:rFonts w:ascii="Cambria" w:eastAsia="Cambria" w:hAnsi="Cambria" w:cs="Cambria"/>
          <w:color w:val="000000"/>
        </w:rPr>
        <w:t>Metabolic scaling theory assumes that, like growth, mortality also follows a power-function. Specifically, based on the assumption that</w:t>
      </w:r>
      <w:del w:id="26" w:author="Lindsey Sloat" w:date="2018-02-21T10:50:00Z">
        <w:r w:rsidDel="0037195A">
          <w:rPr>
            <w:rFonts w:ascii="Cambria" w:eastAsia="Cambria" w:hAnsi="Cambria" w:cs="Cambria"/>
            <w:color w:val="000000"/>
          </w:rPr>
          <w:delText xml:space="preserve"> that</w:delText>
        </w:r>
      </w:del>
      <w:r>
        <w:rPr>
          <w:rFonts w:ascii="Cambria" w:eastAsia="Cambria" w:hAnsi="Cambria" w:cs="Cambria"/>
          <w:color w:val="000000"/>
        </w:rPr>
        <w:t xml:space="preserve"> the </w:t>
      </w:r>
      <w:commentRangeStart w:id="27"/>
      <w:r>
        <w:rPr>
          <w:rFonts w:ascii="Cambria" w:eastAsia="Cambria" w:hAnsi="Cambria" w:cs="Cambria"/>
          <w:color w:val="000000"/>
        </w:rPr>
        <w:t>forest</w:t>
      </w:r>
      <w:commentRangeEnd w:id="27"/>
      <w:r>
        <w:commentReference w:id="27"/>
      </w:r>
      <w:r>
        <w:rPr>
          <w:rFonts w:ascii="Cambria" w:eastAsia="Cambria" w:hAnsi="Cambria" w:cs="Cambria"/>
          <w:color w:val="000000"/>
        </w:rPr>
        <w:t xml:space="preserve"> community is utilizing all available space and resources, mortality rate follows the same scaling relationship as </w:t>
      </w:r>
      <w:ins w:id="28" w:author="Lindsey Sloat" w:date="2018-02-21T10:50:00Z">
        <w:r w:rsidR="0037195A">
          <w:rPr>
            <w:rFonts w:ascii="Cambria" w:eastAsia="Cambria" w:hAnsi="Cambria" w:cs="Cambria"/>
          </w:rPr>
          <w:t xml:space="preserve">a </w:t>
        </w:r>
      </w:ins>
      <w:r>
        <w:rPr>
          <w:rFonts w:ascii="Cambria" w:eastAsia="Cambria" w:hAnsi="Cambria" w:cs="Cambria"/>
          <w:color w:val="000000"/>
        </w:rPr>
        <w:t>mass-specific metabolic rate (</w:t>
      </w:r>
      <w:proofErr w:type="spellStart"/>
      <w:r>
        <w:rPr>
          <w:rFonts w:ascii="Cambria" w:eastAsia="Cambria" w:hAnsi="Cambria" w:cs="Cambria"/>
          <w:color w:val="000000"/>
        </w:rPr>
        <w:t>Enquist</w:t>
      </w:r>
      <w:proofErr w:type="spellEnd"/>
      <w:r>
        <w:rPr>
          <w:rFonts w:ascii="Cambria" w:eastAsia="Cambria" w:hAnsi="Cambria" w:cs="Cambria"/>
          <w:color w:val="000000"/>
        </w:rPr>
        <w:t xml:space="preserve"> and </w:t>
      </w:r>
      <w:proofErr w:type="spellStart"/>
      <w:r>
        <w:rPr>
          <w:rFonts w:ascii="Cambria" w:eastAsia="Cambria" w:hAnsi="Cambria" w:cs="Cambria"/>
          <w:color w:val="000000"/>
        </w:rPr>
        <w:t>Niklas</w:t>
      </w:r>
      <w:proofErr w:type="spellEnd"/>
      <w:r>
        <w:rPr>
          <w:rFonts w:ascii="Cambria" w:eastAsia="Cambria" w:hAnsi="Cambria" w:cs="Cambria"/>
          <w:color w:val="000000"/>
        </w:rPr>
        <w:t xml:space="preserve"> 2001, </w:t>
      </w:r>
      <w:proofErr w:type="spellStart"/>
      <w:r>
        <w:rPr>
          <w:rFonts w:ascii="Cambria" w:eastAsia="Cambria" w:hAnsi="Cambria" w:cs="Cambria"/>
          <w:color w:val="000000"/>
        </w:rPr>
        <w:t>Stegen</w:t>
      </w:r>
      <w:proofErr w:type="spellEnd"/>
      <w:r>
        <w:rPr>
          <w:rFonts w:ascii="Cambria" w:eastAsia="Cambria" w:hAnsi="Cambria" w:cs="Cambria"/>
          <w:color w:val="000000"/>
        </w:rPr>
        <w:t xml:space="preserve"> and White 2008). The resulting probability density function is a Pareto distribution, defined as:</w:t>
      </w:r>
    </w:p>
    <w:p w14:paraId="62BD9A27" w14:textId="77777777" w:rsidR="00A95445" w:rsidRDefault="003F3643">
      <w:pPr>
        <w:spacing w:line="480" w:lineRule="auto"/>
        <w:jc w:val="center"/>
        <w:rPr>
          <w:rFonts w:ascii="Cambria" w:eastAsia="Cambria" w:hAnsi="Cambria" w:cs="Cambria"/>
        </w:rPr>
      </w:pPr>
      <m:oMath>
        <m:sSub>
          <m:sSubPr>
            <m:ctrlPr>
              <w:rPr>
                <w:rFonts w:ascii="Cambria" w:eastAsia="Cambria" w:hAnsi="Cambria" w:cs="Cambria"/>
                <w:color w:val="000000"/>
              </w:rPr>
            </m:ctrlPr>
          </m:sSubPr>
          <m:e>
            <m:r>
              <w:rPr>
                <w:rFonts w:ascii="Cambria" w:eastAsia="Cambria" w:hAnsi="Cambria" w:cs="Cambria"/>
                <w:color w:val="000000"/>
              </w:rPr>
              <m:t>f</m:t>
            </m:r>
          </m:e>
          <m:sub>
            <m:r>
              <w:rPr>
                <w:rFonts w:ascii="Cambria" w:eastAsia="Cambria" w:hAnsi="Cambria" w:cs="Cambria"/>
                <w:color w:val="000000"/>
              </w:rPr>
              <m:t>P</m:t>
            </m:r>
          </m:sub>
        </m:sSub>
        <m:r>
          <w:rPr>
            <w:rFonts w:ascii="Cambria" w:eastAsia="Cambria" w:hAnsi="Cambria" w:cs="Cambria"/>
            <w:color w:val="000000"/>
          </w:rPr>
          <m:t>(m)= -(λ+1)</m:t>
        </m:r>
        <m:sSubSup>
          <m:sSubSupPr>
            <m:ctrlPr>
              <w:rPr>
                <w:rFonts w:ascii="Cambria" w:eastAsia="Cambria" w:hAnsi="Cambria" w:cs="Cambria"/>
                <w:color w:val="000000"/>
              </w:rPr>
            </m:ctrlPr>
          </m:sSubSupPr>
          <m:e>
            <m:r>
              <w:rPr>
                <w:rFonts w:ascii="Cambria" w:eastAsia="Cambria" w:hAnsi="Cambria" w:cs="Cambria"/>
                <w:color w:val="000000"/>
              </w:rPr>
              <m:t>m</m:t>
            </m:r>
          </m:e>
          <m:sub>
            <m:r>
              <w:rPr>
                <w:rFonts w:ascii="Cambria" w:eastAsia="Cambria" w:hAnsi="Cambria" w:cs="Cambria"/>
                <w:color w:val="000000"/>
              </w:rPr>
              <m:t>0</m:t>
            </m:r>
          </m:sub>
          <m:sup>
            <m:r>
              <w:rPr>
                <w:rFonts w:ascii="Cambria" w:eastAsia="Cambria" w:hAnsi="Cambria" w:cs="Cambria"/>
                <w:color w:val="000000"/>
              </w:rPr>
              <m:t>-(λ+1)</m:t>
            </m:r>
          </m:sup>
        </m:sSubSup>
        <m:sSup>
          <m:sSupPr>
            <m:ctrlPr>
              <w:rPr>
                <w:rFonts w:ascii="Cambria" w:eastAsia="Cambria" w:hAnsi="Cambria" w:cs="Cambria"/>
                <w:color w:val="000000"/>
              </w:rPr>
            </m:ctrlPr>
          </m:sSupPr>
          <m:e>
            <m:r>
              <w:rPr>
                <w:rFonts w:ascii="Cambria" w:eastAsia="Cambria" w:hAnsi="Cambria" w:cs="Cambria"/>
                <w:color w:val="000000"/>
              </w:rPr>
              <m:t>m</m:t>
            </m:r>
          </m:e>
          <m:sup>
            <m:r>
              <w:rPr>
                <w:rFonts w:ascii="Cambria" w:eastAsia="Cambria" w:hAnsi="Cambria" w:cs="Cambria"/>
                <w:color w:val="000000"/>
              </w:rPr>
              <m:t>λ</m:t>
            </m:r>
          </m:sup>
        </m:sSup>
      </m:oMath>
      <w:r>
        <w:rPr>
          <w:rFonts w:ascii="Cambria" w:eastAsia="Cambria" w:hAnsi="Cambria" w:cs="Cambria"/>
          <w:color w:val="000000"/>
        </w:rPr>
        <w:t>,</w:t>
      </w:r>
      <w:r>
        <w:rPr>
          <w:rFonts w:ascii="Cambria" w:eastAsia="Cambria" w:hAnsi="Cambria" w:cs="Cambria"/>
          <w:color w:val="000000"/>
        </w:rPr>
        <w:tab/>
        <w:t>(3)</w:t>
      </w:r>
    </w:p>
    <w:p w14:paraId="1ECFA2E3" w14:textId="77777777" w:rsidR="00A95445" w:rsidRDefault="003F3643">
      <w:pPr>
        <w:spacing w:line="480" w:lineRule="auto"/>
        <w:rPr>
          <w:rFonts w:ascii="Cambria" w:eastAsia="Cambria" w:hAnsi="Cambria" w:cs="Cambria"/>
        </w:rPr>
      </w:pPr>
      <w:r>
        <w:rPr>
          <w:rFonts w:ascii="Cambria" w:eastAsia="Cambria" w:hAnsi="Cambria" w:cs="Cambria"/>
          <w:color w:val="000000"/>
        </w:rPr>
        <w:t xml:space="preserve">where </w:t>
      </w:r>
      <w:proofErr w:type="spellStart"/>
      <w:r>
        <w:rPr>
          <w:rFonts w:ascii="Cambria" w:eastAsia="Cambria" w:hAnsi="Cambria" w:cs="Cambria"/>
          <w:i/>
          <w:color w:val="000000"/>
        </w:rPr>
        <w:t>f</w:t>
      </w:r>
      <w:r>
        <w:rPr>
          <w:rFonts w:ascii="Cambria" w:eastAsia="Cambria" w:hAnsi="Cambria" w:cs="Cambria"/>
          <w:i/>
          <w:color w:val="000000"/>
          <w:vertAlign w:val="subscript"/>
        </w:rPr>
        <w:t>P</w:t>
      </w:r>
      <w:proofErr w:type="spellEnd"/>
      <w:r>
        <w:rPr>
          <w:rFonts w:ascii="Cambria" w:eastAsia="Cambria" w:hAnsi="Cambria" w:cs="Cambria"/>
          <w:i/>
          <w:color w:val="000000"/>
        </w:rPr>
        <w:t>(m)</w:t>
      </w:r>
      <w:r>
        <w:rPr>
          <w:rFonts w:ascii="Cambria" w:eastAsia="Cambria" w:hAnsi="Cambria" w:cs="Cambria"/>
          <w:color w:val="000000"/>
        </w:rPr>
        <w:t xml:space="preserve"> is the frequency of individual plants of mass </w:t>
      </w:r>
      <w:r>
        <w:rPr>
          <w:rFonts w:ascii="Cambria" w:eastAsia="Cambria" w:hAnsi="Cambria" w:cs="Cambria"/>
          <w:i/>
          <w:color w:val="000000"/>
        </w:rPr>
        <w:t>m</w:t>
      </w:r>
      <w:r>
        <w:rPr>
          <w:rFonts w:ascii="Cambria" w:eastAsia="Cambria" w:hAnsi="Cambria" w:cs="Cambria"/>
          <w:color w:val="000000"/>
        </w:rPr>
        <w:t xml:space="preserve">, </w:t>
      </w:r>
      <w:r>
        <w:rPr>
          <w:rFonts w:ascii="Cambria" w:eastAsia="Cambria" w:hAnsi="Cambria" w:cs="Cambria"/>
          <w:i/>
          <w:color w:val="000000"/>
        </w:rPr>
        <w:t>m</w:t>
      </w:r>
      <w:r>
        <w:rPr>
          <w:rFonts w:ascii="Cambria" w:eastAsia="Cambria" w:hAnsi="Cambria" w:cs="Cambria"/>
          <w:i/>
          <w:color w:val="000000"/>
          <w:vertAlign w:val="subscript"/>
        </w:rPr>
        <w:t>0</w:t>
      </w:r>
      <w:r>
        <w:rPr>
          <w:rFonts w:ascii="Cambria" w:eastAsia="Cambria" w:hAnsi="Cambria" w:cs="Cambria"/>
          <w:color w:val="000000"/>
        </w:rPr>
        <w:t xml:space="preserve"> is the minimum plant size (which depends on the sampling design), and </w:t>
      </w:r>
      <w:r>
        <w:rPr>
          <w:rFonts w:ascii="Cambria" w:eastAsia="Cambria" w:hAnsi="Cambria" w:cs="Cambria"/>
          <w:i/>
          <w:color w:val="000000"/>
        </w:rPr>
        <w:t>λ</w:t>
      </w:r>
      <w:r>
        <w:rPr>
          <w:rFonts w:ascii="Cambria" w:eastAsia="Cambria" w:hAnsi="Cambria" w:cs="Cambria"/>
          <w:color w:val="000000"/>
        </w:rPr>
        <w:t xml:space="preserve"> is the scaling exponent that describes the decline of abundance with mass. Importantly, the derivation of the Pareto distribution also implies that </w:t>
      </w:r>
      <w:r>
        <w:rPr>
          <w:rFonts w:ascii="Cambria" w:eastAsia="Cambria" w:hAnsi="Cambria" w:cs="Cambria"/>
          <w:i/>
          <w:color w:val="000000"/>
        </w:rPr>
        <w:t>λ</w:t>
      </w:r>
      <w:r>
        <w:rPr>
          <w:rFonts w:ascii="Cambria" w:eastAsia="Cambria" w:hAnsi="Cambria" w:cs="Cambria"/>
          <w:color w:val="000000"/>
        </w:rPr>
        <w:t xml:space="preserve"> = –</w:t>
      </w:r>
      <w:r>
        <w:rPr>
          <w:rFonts w:ascii="Cambria" w:eastAsia="Cambria" w:hAnsi="Cambria" w:cs="Cambria"/>
          <w:i/>
          <w:color w:val="000000"/>
        </w:rPr>
        <w:t xml:space="preserve">a – d/c, </w:t>
      </w:r>
      <w:r>
        <w:rPr>
          <w:rFonts w:ascii="Cambria" w:eastAsia="Cambria" w:hAnsi="Cambria" w:cs="Cambria"/>
          <w:color w:val="000000"/>
        </w:rPr>
        <w:t>and assumes that the growth and mortality scaling exponents sum to one</w:t>
      </w:r>
      <w:r>
        <w:rPr>
          <w:rFonts w:ascii="Cambria" w:eastAsia="Cambria" w:hAnsi="Cambria" w:cs="Cambria"/>
          <w:i/>
          <w:color w:val="000000"/>
        </w:rPr>
        <w:t xml:space="preserve"> </w:t>
      </w:r>
      <w:r>
        <w:rPr>
          <w:rFonts w:ascii="Cambria" w:eastAsia="Cambria" w:hAnsi="Cambria" w:cs="Cambria"/>
          <w:color w:val="000000"/>
        </w:rPr>
        <w:t>(</w:t>
      </w:r>
      <w:r>
        <w:rPr>
          <w:rFonts w:ascii="Cambria" w:eastAsia="Cambria" w:hAnsi="Cambria" w:cs="Cambria"/>
          <w:i/>
          <w:color w:val="000000"/>
        </w:rPr>
        <w:t>a</w:t>
      </w:r>
      <w:r>
        <w:rPr>
          <w:rFonts w:ascii="Cambria" w:eastAsia="Cambria" w:hAnsi="Cambria" w:cs="Cambria"/>
          <w:color w:val="000000"/>
        </w:rPr>
        <w:t xml:space="preserve"> + </w:t>
      </w:r>
      <w:r>
        <w:rPr>
          <w:rFonts w:ascii="Cambria" w:eastAsia="Cambria" w:hAnsi="Cambria" w:cs="Cambria"/>
          <w:i/>
          <w:color w:val="000000"/>
        </w:rPr>
        <w:t xml:space="preserve">b </w:t>
      </w:r>
      <w:r>
        <w:rPr>
          <w:rFonts w:ascii="Cambria" w:eastAsia="Cambria" w:hAnsi="Cambria" w:cs="Cambria"/>
          <w:color w:val="000000"/>
        </w:rPr>
        <w:t xml:space="preserve">= 1) (Muller-Landau et al. 2006b) which conforms with metabolic scaling theory. </w:t>
      </w:r>
    </w:p>
    <w:p w14:paraId="1EA89457" w14:textId="77777777" w:rsidR="00A95445" w:rsidRDefault="003F3643">
      <w:pPr>
        <w:spacing w:line="480" w:lineRule="auto"/>
        <w:ind w:firstLine="720"/>
        <w:rPr>
          <w:rFonts w:ascii="Cambria" w:eastAsia="Cambria" w:hAnsi="Cambria" w:cs="Cambria"/>
        </w:rPr>
      </w:pPr>
      <w:r>
        <w:rPr>
          <w:rFonts w:ascii="Cambria" w:eastAsia="Cambria" w:hAnsi="Cambria" w:cs="Cambria"/>
          <w:color w:val="000000"/>
        </w:rPr>
        <w:lastRenderedPageBreak/>
        <w:t>Applications of metabolic scaling theory frequently assume particular values for the scaling exponents of growth (</w:t>
      </w:r>
      <w:r>
        <w:rPr>
          <w:rFonts w:ascii="Cambria" w:eastAsia="Cambria" w:hAnsi="Cambria" w:cs="Cambria"/>
          <w:i/>
          <w:color w:val="000000"/>
        </w:rPr>
        <w:t xml:space="preserve">a </w:t>
      </w:r>
      <w:r>
        <w:rPr>
          <w:rFonts w:ascii="Cambria" w:eastAsia="Cambria" w:hAnsi="Cambria" w:cs="Cambria"/>
          <w:color w:val="000000"/>
        </w:rPr>
        <w:t>= ¾) and mortality (</w:t>
      </w:r>
      <w:r>
        <w:rPr>
          <w:rFonts w:ascii="Cambria" w:eastAsia="Cambria" w:hAnsi="Cambria" w:cs="Cambria"/>
          <w:i/>
          <w:color w:val="000000"/>
        </w:rPr>
        <w:t>b</w:t>
      </w:r>
      <w:r>
        <w:rPr>
          <w:rFonts w:ascii="Cambria" w:eastAsia="Cambria" w:hAnsi="Cambria" w:cs="Cambria"/>
          <w:color w:val="000000"/>
        </w:rPr>
        <w:t xml:space="preserve"> = -¼). Based on an empirically observed -2 scaling </w:t>
      </w:r>
      <w:proofErr w:type="gramStart"/>
      <w:r>
        <w:rPr>
          <w:rFonts w:ascii="Cambria" w:eastAsia="Cambria" w:hAnsi="Cambria" w:cs="Cambria"/>
          <w:color w:val="000000"/>
        </w:rPr>
        <w:t>exponent</w:t>
      </w:r>
      <w:proofErr w:type="gramEnd"/>
      <w:r>
        <w:rPr>
          <w:rFonts w:ascii="Cambria" w:eastAsia="Cambria" w:hAnsi="Cambria" w:cs="Cambria"/>
          <w:color w:val="000000"/>
        </w:rPr>
        <w:t xml:space="preserve"> for tree diameters, </w:t>
      </w:r>
      <w:proofErr w:type="spellStart"/>
      <w:r>
        <w:rPr>
          <w:rFonts w:ascii="Cambria" w:eastAsia="Cambria" w:hAnsi="Cambria" w:cs="Cambria"/>
          <w:color w:val="000000"/>
        </w:rPr>
        <w:t>Enquist</w:t>
      </w:r>
      <w:proofErr w:type="spellEnd"/>
      <w:r>
        <w:rPr>
          <w:rFonts w:ascii="Cambria" w:eastAsia="Cambria" w:hAnsi="Cambria" w:cs="Cambria"/>
          <w:color w:val="000000"/>
        </w:rPr>
        <w:t xml:space="preserve"> and </w:t>
      </w:r>
      <w:proofErr w:type="spellStart"/>
      <w:r>
        <w:rPr>
          <w:rFonts w:ascii="Cambria" w:eastAsia="Cambria" w:hAnsi="Cambria" w:cs="Cambria"/>
          <w:color w:val="000000"/>
        </w:rPr>
        <w:t>Niklas</w:t>
      </w:r>
      <w:proofErr w:type="spellEnd"/>
      <w:r>
        <w:rPr>
          <w:rFonts w:ascii="Cambria" w:eastAsia="Cambria" w:hAnsi="Cambria" w:cs="Cambria"/>
          <w:color w:val="000000"/>
        </w:rPr>
        <w:t xml:space="preserve"> (2001) derived a mass distribution exponent of </w:t>
      </w:r>
      <w:r>
        <w:rPr>
          <w:rFonts w:ascii="Cambria" w:eastAsia="Cambria" w:hAnsi="Cambria" w:cs="Cambria"/>
          <w:i/>
          <w:color w:val="000000"/>
        </w:rPr>
        <w:t xml:space="preserve">λ </w:t>
      </w:r>
      <w:r>
        <w:rPr>
          <w:rFonts w:ascii="Cambria" w:eastAsia="Cambria" w:hAnsi="Cambria" w:cs="Cambria"/>
          <w:color w:val="000000"/>
        </w:rPr>
        <w:t>= -¾. However, because individual size distributions are probability density functions and tree diameters (</w:t>
      </w:r>
      <w:r>
        <w:rPr>
          <w:rFonts w:ascii="Cambria" w:eastAsia="Cambria" w:hAnsi="Cambria" w:cs="Cambria"/>
          <w:i/>
          <w:color w:val="000000"/>
        </w:rPr>
        <w:t>D</w:t>
      </w:r>
      <w:r>
        <w:rPr>
          <w:rFonts w:ascii="Cambria" w:eastAsia="Cambria" w:hAnsi="Cambria" w:cs="Cambria"/>
          <w:color w:val="000000"/>
        </w:rPr>
        <w:t xml:space="preserve">) scale with mass as </w:t>
      </w:r>
      <w:r>
        <w:rPr>
          <w:rFonts w:ascii="Cambria" w:eastAsia="Cambria" w:hAnsi="Cambria" w:cs="Cambria"/>
          <w:i/>
          <w:color w:val="000000"/>
        </w:rPr>
        <w:t>m</w:t>
      </w:r>
      <w:r>
        <w:rPr>
          <w:rFonts w:ascii="Cambria" w:eastAsia="Cambria" w:hAnsi="Cambria" w:cs="Cambria"/>
          <w:color w:val="000000"/>
        </w:rPr>
        <w:t xml:space="preserve"> ∝ </w:t>
      </w:r>
      <w:r>
        <w:rPr>
          <w:rFonts w:ascii="Cambria" w:eastAsia="Cambria" w:hAnsi="Cambria" w:cs="Cambria"/>
          <w:i/>
          <w:color w:val="000000"/>
        </w:rPr>
        <w:t>D</w:t>
      </w:r>
      <w:r>
        <w:rPr>
          <w:rFonts w:ascii="Cambria" w:eastAsia="Cambria" w:hAnsi="Cambria" w:cs="Cambria"/>
          <w:color w:val="000000"/>
          <w:vertAlign w:val="superscript"/>
        </w:rPr>
        <w:t>8/3</w:t>
      </w:r>
      <w:r>
        <w:rPr>
          <w:rFonts w:ascii="Cambria" w:eastAsia="Cambria" w:hAnsi="Cambria" w:cs="Cambria"/>
          <w:color w:val="000000"/>
        </w:rPr>
        <w:t xml:space="preserve">, the </w:t>
      </w:r>
      <w:proofErr w:type="gramStart"/>
      <w:r>
        <w:rPr>
          <w:rFonts w:ascii="Cambria" w:eastAsia="Cambria" w:hAnsi="Cambria" w:cs="Cambria"/>
          <w:color w:val="000000"/>
        </w:rPr>
        <w:t>-2 diameter</w:t>
      </w:r>
      <w:proofErr w:type="gramEnd"/>
      <w:r>
        <w:rPr>
          <w:rFonts w:ascii="Cambria" w:eastAsia="Cambria" w:hAnsi="Cambria" w:cs="Cambria"/>
          <w:color w:val="000000"/>
        </w:rPr>
        <w:t xml:space="preserve"> exponent corresponds to a mass exponent of -11/8 rather than -3/4 due to the changing dimensions of the variables (</w:t>
      </w:r>
      <w:proofErr w:type="spellStart"/>
      <w:r>
        <w:rPr>
          <w:rFonts w:ascii="Cambria" w:eastAsia="Cambria" w:hAnsi="Cambria" w:cs="Cambria"/>
          <w:color w:val="000000"/>
        </w:rPr>
        <w:t>Stegen</w:t>
      </w:r>
      <w:proofErr w:type="spellEnd"/>
      <w:r>
        <w:rPr>
          <w:rFonts w:ascii="Cambria" w:eastAsia="Cambria" w:hAnsi="Cambria" w:cs="Cambria"/>
          <w:color w:val="000000"/>
        </w:rPr>
        <w:t xml:space="preserve"> and White 2008). While </w:t>
      </w:r>
      <w:proofErr w:type="spellStart"/>
      <w:r>
        <w:rPr>
          <w:rFonts w:ascii="Cambria" w:eastAsia="Cambria" w:hAnsi="Cambria" w:cs="Cambria"/>
          <w:color w:val="000000"/>
        </w:rPr>
        <w:t>Enquist</w:t>
      </w:r>
      <w:proofErr w:type="spellEnd"/>
      <w:r>
        <w:rPr>
          <w:rFonts w:ascii="Cambria" w:eastAsia="Cambria" w:hAnsi="Cambria" w:cs="Cambria"/>
          <w:color w:val="000000"/>
        </w:rPr>
        <w:t xml:space="preserve"> and </w:t>
      </w:r>
      <w:proofErr w:type="spellStart"/>
      <w:r>
        <w:rPr>
          <w:rFonts w:ascii="Cambria" w:eastAsia="Cambria" w:hAnsi="Cambria" w:cs="Cambria"/>
          <w:color w:val="000000"/>
        </w:rPr>
        <w:t>Niklas</w:t>
      </w:r>
      <w:proofErr w:type="spellEnd"/>
      <w:r>
        <w:rPr>
          <w:rFonts w:ascii="Cambria" w:eastAsia="Cambria" w:hAnsi="Cambria" w:cs="Cambria"/>
          <w:color w:val="000000"/>
        </w:rPr>
        <w:t xml:space="preserve"> (2001) supported the Pareto distribution for tree diameters with abundant data and simulations, subsequent debate in the literature regarding both the generality of the derived value for the exponent and the mechanistic underpinnings of the theory has led to the consideration of </w:t>
      </w:r>
      <w:commentRangeStart w:id="29"/>
      <w:r>
        <w:rPr>
          <w:rFonts w:ascii="Cambria" w:eastAsia="Cambria" w:hAnsi="Cambria" w:cs="Cambria"/>
          <w:color w:val="000000"/>
        </w:rPr>
        <w:t>alternative models of plant community size distributions, including models based on demographic equilibrium theory</w:t>
      </w:r>
      <w:ins w:id="30" w:author="Sascha Lodge" w:date="2018-02-06T16:38:00Z">
        <w:r>
          <w:rPr>
            <w:rFonts w:ascii="Cambria" w:eastAsia="Cambria" w:hAnsi="Cambria" w:cs="Cambria"/>
            <w:color w:val="000000"/>
          </w:rPr>
          <w:t xml:space="preserve"> </w:t>
        </w:r>
      </w:ins>
      <w:r>
        <w:rPr>
          <w:rFonts w:ascii="Cambria" w:eastAsia="Cambria" w:hAnsi="Cambria" w:cs="Cambria"/>
          <w:color w:val="000000"/>
        </w:rPr>
        <w:t>(</w:t>
      </w:r>
      <w:proofErr w:type="spellStart"/>
      <w:r>
        <w:rPr>
          <w:rFonts w:ascii="Cambria" w:eastAsia="Cambria" w:hAnsi="Cambria" w:cs="Cambria"/>
          <w:color w:val="000000"/>
        </w:rPr>
        <w:t>Coomes</w:t>
      </w:r>
      <w:proofErr w:type="spellEnd"/>
      <w:r>
        <w:rPr>
          <w:rFonts w:ascii="Cambria" w:eastAsia="Cambria" w:hAnsi="Cambria" w:cs="Cambria"/>
          <w:color w:val="000000"/>
        </w:rPr>
        <w:t xml:space="preserve"> et al. 2003, Muller-Landau et al. 2006b, 2006a, Lai et al. 2013).</w:t>
      </w:r>
      <w:commentRangeEnd w:id="29"/>
      <w:r w:rsidR="0037195A">
        <w:rPr>
          <w:rStyle w:val="CommentReference"/>
        </w:rPr>
        <w:commentReference w:id="29"/>
      </w:r>
    </w:p>
    <w:p w14:paraId="444F9816" w14:textId="77777777" w:rsidR="00A95445" w:rsidRDefault="003F3643">
      <w:pPr>
        <w:spacing w:line="480" w:lineRule="auto"/>
        <w:ind w:firstLine="720"/>
        <w:rPr>
          <w:rFonts w:ascii="Cambria" w:eastAsia="Cambria" w:hAnsi="Cambria" w:cs="Cambria"/>
        </w:rPr>
      </w:pPr>
      <w:r>
        <w:rPr>
          <w:rFonts w:ascii="Cambria" w:eastAsia="Cambria" w:hAnsi="Cambria" w:cs="Cambria"/>
          <w:color w:val="000000"/>
        </w:rPr>
        <w:t>Demographic equilibrium theory assumes that mortality is a size-independent process (</w:t>
      </w:r>
      <w:r>
        <w:rPr>
          <w:rFonts w:ascii="Cambria" w:eastAsia="Cambria" w:hAnsi="Cambria" w:cs="Cambria"/>
          <w:i/>
          <w:color w:val="000000"/>
        </w:rPr>
        <w:t xml:space="preserve">i.e., </w:t>
      </w:r>
      <w:r>
        <w:rPr>
          <w:rFonts w:ascii="Cambria" w:eastAsia="Cambria" w:hAnsi="Cambria" w:cs="Cambria"/>
          <w:color w:val="000000"/>
        </w:rPr>
        <w:t xml:space="preserve">in equation 2, </w:t>
      </w:r>
      <w:r>
        <w:rPr>
          <w:rFonts w:ascii="Cambria" w:eastAsia="Cambria" w:hAnsi="Cambria" w:cs="Cambria"/>
          <w:i/>
          <w:color w:val="000000"/>
        </w:rPr>
        <w:t xml:space="preserve">b </w:t>
      </w:r>
      <w:r>
        <w:rPr>
          <w:rFonts w:ascii="Cambria" w:eastAsia="Cambria" w:hAnsi="Cambria" w:cs="Cambria"/>
          <w:color w:val="000000"/>
        </w:rPr>
        <w:t xml:space="preserve">= 0, so </w:t>
      </w:r>
      <w:r>
        <w:rPr>
          <w:rFonts w:ascii="Cambria" w:eastAsia="Cambria" w:hAnsi="Cambria" w:cs="Cambria"/>
          <w:i/>
          <w:color w:val="000000"/>
        </w:rPr>
        <w:t>z</w:t>
      </w:r>
      <w:r>
        <w:rPr>
          <w:rFonts w:ascii="Cambria" w:eastAsia="Cambria" w:hAnsi="Cambria" w:cs="Cambria"/>
          <w:color w:val="000000"/>
        </w:rPr>
        <w:t>(</w:t>
      </w:r>
      <w:r>
        <w:rPr>
          <w:rFonts w:ascii="Cambria" w:eastAsia="Cambria" w:hAnsi="Cambria" w:cs="Cambria"/>
          <w:i/>
          <w:color w:val="000000"/>
        </w:rPr>
        <w:t>m</w:t>
      </w:r>
      <w:r>
        <w:rPr>
          <w:rFonts w:ascii="Cambria" w:eastAsia="Cambria" w:hAnsi="Cambria" w:cs="Cambria"/>
          <w:color w:val="000000"/>
        </w:rPr>
        <w:t xml:space="preserve">) = </w:t>
      </w:r>
      <w:r>
        <w:rPr>
          <w:rFonts w:ascii="Cambria" w:eastAsia="Cambria" w:hAnsi="Cambria" w:cs="Cambria"/>
          <w:i/>
          <w:color w:val="000000"/>
        </w:rPr>
        <w:t>d</w:t>
      </w:r>
      <w:r>
        <w:rPr>
          <w:rFonts w:ascii="Cambria" w:eastAsia="Cambria" w:hAnsi="Cambria" w:cs="Cambria"/>
          <w:color w:val="000000"/>
        </w:rPr>
        <w:t>, a constant). Growth is still assumed to vary as a power function of mass, as in equation 1. The resulting Weibull distribution (Muller-Landau et al. 2006b, Lai et al. 2013) is defined as:</w:t>
      </w:r>
    </w:p>
    <w:p w14:paraId="3C8A4C99" w14:textId="77777777" w:rsidR="00A95445" w:rsidRDefault="003F3643">
      <w:pPr>
        <w:spacing w:line="480" w:lineRule="auto"/>
        <w:ind w:firstLine="720"/>
        <w:jc w:val="center"/>
        <w:rPr>
          <w:rFonts w:ascii="Cambria" w:eastAsia="Cambria" w:hAnsi="Cambria" w:cs="Cambria"/>
        </w:rPr>
      </w:pPr>
      <m:oMath>
        <m:sSub>
          <m:sSubPr>
            <m:ctrlPr>
              <w:rPr>
                <w:rFonts w:ascii="Cambria" w:eastAsia="Cambria" w:hAnsi="Cambria" w:cs="Cambria"/>
                <w:color w:val="000000"/>
              </w:rPr>
            </m:ctrlPr>
          </m:sSubPr>
          <m:e>
            <m:r>
              <w:rPr>
                <w:rFonts w:ascii="Cambria" w:eastAsia="Cambria" w:hAnsi="Cambria" w:cs="Cambria"/>
                <w:color w:val="000000"/>
              </w:rPr>
              <m:t>f</m:t>
            </m:r>
          </m:e>
          <m:sub>
            <m:r>
              <w:rPr>
                <w:rFonts w:ascii="Cambria" w:eastAsia="Cambria" w:hAnsi="Cambria" w:cs="Cambria"/>
                <w:color w:val="000000"/>
              </w:rPr>
              <m:t>W</m:t>
            </m:r>
          </m:sub>
        </m:sSub>
        <m:r>
          <w:rPr>
            <w:rFonts w:ascii="Cambria" w:eastAsia="Cambria" w:hAnsi="Cambria" w:cs="Cambria"/>
            <w:color w:val="000000"/>
          </w:rPr>
          <m:t xml:space="preserve">(m)= </m:t>
        </m:r>
        <m:f>
          <m:fPr>
            <m:ctrlPr>
              <w:rPr>
                <w:rFonts w:ascii="Cambria" w:eastAsia="Cambria" w:hAnsi="Cambria" w:cs="Cambria"/>
                <w:color w:val="000000"/>
              </w:rPr>
            </m:ctrlPr>
          </m:fPr>
          <m:num>
            <m:r>
              <w:rPr>
                <w:rFonts w:ascii="Cambria" w:eastAsia="Cambria" w:hAnsi="Cambria" w:cs="Cambria"/>
                <w:color w:val="000000"/>
              </w:rPr>
              <m:t>βη</m:t>
            </m:r>
            <m:sSup>
              <m:sSupPr>
                <m:ctrlPr>
                  <w:rPr>
                    <w:rFonts w:ascii="Cambria" w:eastAsia="Cambria" w:hAnsi="Cambria" w:cs="Cambria"/>
                    <w:color w:val="000000"/>
                  </w:rPr>
                </m:ctrlPr>
              </m:sSupPr>
              <m:e>
                <m:r>
                  <w:rPr>
                    <w:rFonts w:ascii="Cambria" w:eastAsia="Cambria" w:hAnsi="Cambria" w:cs="Cambria"/>
                    <w:color w:val="000000"/>
                  </w:rPr>
                  <m:t>m</m:t>
                </m:r>
              </m:e>
              <m:sup>
                <m:r>
                  <w:rPr>
                    <w:rFonts w:ascii="Cambria" w:eastAsia="Cambria" w:hAnsi="Cambria" w:cs="Cambria"/>
                    <w:color w:val="000000"/>
                  </w:rPr>
                  <m:t>-a</m:t>
                </m:r>
              </m:sup>
            </m:sSup>
            <m:r>
              <w:rPr>
                <w:rFonts w:ascii="Cambria" w:eastAsia="Cambria" w:hAnsi="Cambria" w:cs="Cambria"/>
                <w:color w:val="000000"/>
              </w:rPr>
              <m:t>exp⁡(-η</m:t>
            </m:r>
            <m:sSup>
              <m:sSupPr>
                <m:ctrlPr>
                  <w:rPr>
                    <w:rFonts w:ascii="Cambria" w:eastAsia="Cambria" w:hAnsi="Cambria" w:cs="Cambria"/>
                    <w:color w:val="000000"/>
                  </w:rPr>
                </m:ctrlPr>
              </m:sSupPr>
              <m:e>
                <m:r>
                  <w:rPr>
                    <w:rFonts w:ascii="Cambria" w:eastAsia="Cambria" w:hAnsi="Cambria" w:cs="Cambria"/>
                    <w:color w:val="000000"/>
                  </w:rPr>
                  <m:t>m</m:t>
                </m:r>
              </m:e>
              <m:sup>
                <m:r>
                  <w:rPr>
                    <w:rFonts w:ascii="Cambria" w:eastAsia="Cambria" w:hAnsi="Cambria" w:cs="Cambria"/>
                    <w:color w:val="000000"/>
                  </w:rPr>
                  <m:t>β</m:t>
                </m:r>
              </m:sup>
            </m:sSup>
            <m:r>
              <w:rPr>
                <w:rFonts w:ascii="Cambria" w:eastAsia="Cambria" w:hAnsi="Cambria" w:cs="Cambria"/>
                <w:color w:val="000000"/>
              </w:rPr>
              <m:t>)</m:t>
            </m:r>
          </m:num>
          <m:den>
            <m:r>
              <w:rPr>
                <w:rFonts w:ascii="Cambria" w:eastAsia="Cambria" w:hAnsi="Cambria" w:cs="Cambria"/>
                <w:color w:val="000000"/>
              </w:rPr>
              <m:t>exp⁡(-η</m:t>
            </m:r>
            <m:sSubSup>
              <m:sSubSupPr>
                <m:ctrlPr>
                  <w:rPr>
                    <w:rFonts w:ascii="Cambria" w:eastAsia="Cambria" w:hAnsi="Cambria" w:cs="Cambria"/>
                    <w:color w:val="000000"/>
                  </w:rPr>
                </m:ctrlPr>
              </m:sSubSupPr>
              <m:e>
                <m:r>
                  <w:rPr>
                    <w:rFonts w:ascii="Cambria" w:eastAsia="Cambria" w:hAnsi="Cambria" w:cs="Cambria"/>
                    <w:color w:val="000000"/>
                  </w:rPr>
                  <m:t>m</m:t>
                </m:r>
              </m:e>
              <m:sub>
                <m:r>
                  <w:rPr>
                    <w:rFonts w:ascii="Cambria" w:eastAsia="Cambria" w:hAnsi="Cambria" w:cs="Cambria"/>
                    <w:color w:val="000000"/>
                  </w:rPr>
                  <m:t>0</m:t>
                </m:r>
              </m:sub>
              <m:sup>
                <m:r>
                  <w:rPr>
                    <w:rFonts w:ascii="Cambria" w:eastAsia="Cambria" w:hAnsi="Cambria" w:cs="Cambria"/>
                    <w:color w:val="000000"/>
                  </w:rPr>
                  <m:t>β</m:t>
                </m:r>
              </m:sup>
            </m:sSubSup>
            <m:r>
              <w:rPr>
                <w:rFonts w:ascii="Cambria" w:eastAsia="Cambria" w:hAnsi="Cambria" w:cs="Cambria"/>
                <w:color w:val="000000"/>
              </w:rPr>
              <m:t>)</m:t>
            </m:r>
          </m:den>
        </m:f>
      </m:oMath>
      <w:r>
        <w:rPr>
          <w:rFonts w:ascii="Cambria" w:eastAsia="Cambria" w:hAnsi="Cambria" w:cs="Cambria"/>
          <w:color w:val="000000"/>
        </w:rPr>
        <w:t>,</w:t>
      </w:r>
      <w:r>
        <w:rPr>
          <w:rFonts w:ascii="Cambria" w:eastAsia="Cambria" w:hAnsi="Cambria" w:cs="Cambria"/>
          <w:color w:val="000000"/>
        </w:rPr>
        <w:tab/>
        <w:t>(4)</w:t>
      </w:r>
    </w:p>
    <w:p w14:paraId="20A963CC" w14:textId="77777777" w:rsidR="00A95445" w:rsidRDefault="003F3643">
      <w:pPr>
        <w:spacing w:line="480" w:lineRule="auto"/>
        <w:rPr>
          <w:rFonts w:ascii="Cambria" w:eastAsia="Cambria" w:hAnsi="Cambria" w:cs="Cambria"/>
        </w:rPr>
      </w:pPr>
      <w:r>
        <w:rPr>
          <w:rFonts w:ascii="Cambria" w:eastAsia="Cambria" w:hAnsi="Cambria" w:cs="Cambria"/>
          <w:color w:val="000000"/>
        </w:rPr>
        <w:t xml:space="preserve">where </w:t>
      </w:r>
      <w:proofErr w:type="spellStart"/>
      <w:r>
        <w:rPr>
          <w:rFonts w:ascii="Cambria" w:eastAsia="Cambria" w:hAnsi="Cambria" w:cs="Cambria"/>
          <w:i/>
          <w:color w:val="000000"/>
        </w:rPr>
        <w:t>f</w:t>
      </w:r>
      <w:r>
        <w:rPr>
          <w:rFonts w:ascii="Cambria" w:eastAsia="Cambria" w:hAnsi="Cambria" w:cs="Cambria"/>
          <w:i/>
          <w:color w:val="000000"/>
          <w:vertAlign w:val="subscript"/>
        </w:rPr>
        <w:t>W</w:t>
      </w:r>
      <w:proofErr w:type="spellEnd"/>
      <w:r>
        <w:rPr>
          <w:rFonts w:ascii="Cambria" w:eastAsia="Cambria" w:hAnsi="Cambria" w:cs="Cambria"/>
          <w:color w:val="000000"/>
        </w:rPr>
        <w:t>(</w:t>
      </w:r>
      <w:r>
        <w:rPr>
          <w:rFonts w:ascii="Cambria" w:eastAsia="Cambria" w:hAnsi="Cambria" w:cs="Cambria"/>
          <w:i/>
          <w:color w:val="000000"/>
        </w:rPr>
        <w:t>m</w:t>
      </w:r>
      <w:r>
        <w:rPr>
          <w:rFonts w:ascii="Cambria" w:eastAsia="Cambria" w:hAnsi="Cambria" w:cs="Cambria"/>
          <w:color w:val="000000"/>
        </w:rPr>
        <w:t xml:space="preserve">) is the probability density function, </w:t>
      </w:r>
      <w:r>
        <w:rPr>
          <w:rFonts w:ascii="Symbol" w:eastAsia="Symbol" w:hAnsi="Symbol" w:cs="Symbol"/>
          <w:i/>
          <w:color w:val="000000"/>
        </w:rPr>
        <w:t></w:t>
      </w:r>
      <w:r>
        <w:rPr>
          <w:rFonts w:ascii="Cambria" w:eastAsia="Cambria" w:hAnsi="Cambria" w:cs="Cambria"/>
          <w:color w:val="000000"/>
        </w:rPr>
        <w:t xml:space="preserve"> = </w:t>
      </w:r>
      <w:r>
        <w:rPr>
          <w:rFonts w:ascii="Cambria" w:eastAsia="Cambria" w:hAnsi="Cambria" w:cs="Cambria"/>
          <w:i/>
          <w:color w:val="000000"/>
        </w:rPr>
        <w:t>d</w:t>
      </w:r>
      <w:r>
        <w:rPr>
          <w:rFonts w:ascii="Cambria" w:eastAsia="Cambria" w:hAnsi="Cambria" w:cs="Cambria"/>
          <w:color w:val="000000"/>
        </w:rPr>
        <w:t>/(</w:t>
      </w:r>
      <w:r>
        <w:rPr>
          <w:rFonts w:ascii="Cambria" w:eastAsia="Cambria" w:hAnsi="Cambria" w:cs="Cambria"/>
          <w:i/>
          <w:color w:val="000000"/>
        </w:rPr>
        <w:t>c</w:t>
      </w:r>
      <w:r>
        <w:rPr>
          <w:rFonts w:ascii="Cambria" w:eastAsia="Cambria" w:hAnsi="Cambria" w:cs="Cambria"/>
          <w:color w:val="000000"/>
        </w:rPr>
        <w:t>(1-</w:t>
      </w:r>
      <w:r>
        <w:rPr>
          <w:rFonts w:ascii="Cambria" w:eastAsia="Cambria" w:hAnsi="Cambria" w:cs="Cambria"/>
          <w:i/>
          <w:color w:val="000000"/>
        </w:rPr>
        <w:t>a</w:t>
      </w:r>
      <w:r>
        <w:rPr>
          <w:rFonts w:ascii="Cambria" w:eastAsia="Cambria" w:hAnsi="Cambria" w:cs="Cambria"/>
          <w:color w:val="000000"/>
        </w:rPr>
        <w:t xml:space="preserve">)) is the scale parameter, and </w:t>
      </w:r>
      <w:r>
        <w:rPr>
          <w:rFonts w:ascii="Symbol" w:eastAsia="Symbol" w:hAnsi="Symbol" w:cs="Symbol"/>
          <w:i/>
          <w:color w:val="000000"/>
        </w:rPr>
        <w:t></w:t>
      </w:r>
      <w:r>
        <w:rPr>
          <w:rFonts w:ascii="Cambria" w:eastAsia="Cambria" w:hAnsi="Cambria" w:cs="Cambria"/>
          <w:color w:val="000000"/>
        </w:rPr>
        <w:t xml:space="preserve"> = 1 – </w:t>
      </w:r>
      <w:r>
        <w:rPr>
          <w:rFonts w:ascii="Cambria" w:eastAsia="Cambria" w:hAnsi="Cambria" w:cs="Cambria"/>
          <w:i/>
          <w:color w:val="000000"/>
        </w:rPr>
        <w:t xml:space="preserve">a </w:t>
      </w:r>
      <w:r>
        <w:rPr>
          <w:rFonts w:ascii="Cambria" w:eastAsia="Cambria" w:hAnsi="Cambria" w:cs="Cambria"/>
          <w:color w:val="000000"/>
        </w:rPr>
        <w:t xml:space="preserve">is the shape parameter. The Weibull distribution was shown to be the best fit (and better than the Pareto distribution) for data from 14 large-scale tropical forest plots (Muller-Landau et al. 2006a). </w:t>
      </w:r>
    </w:p>
    <w:p w14:paraId="1D665743" w14:textId="77777777" w:rsidR="00A95445" w:rsidRDefault="003F3643">
      <w:pPr>
        <w:spacing w:line="480" w:lineRule="auto"/>
        <w:rPr>
          <w:rFonts w:ascii="Cambria" w:eastAsia="Cambria" w:hAnsi="Cambria" w:cs="Cambria"/>
          <w:i/>
        </w:rPr>
      </w:pPr>
      <w:r>
        <w:rPr>
          <w:rFonts w:ascii="Cambria" w:eastAsia="Cambria" w:hAnsi="Cambria" w:cs="Cambria"/>
          <w:i/>
          <w:color w:val="000000"/>
        </w:rPr>
        <w:lastRenderedPageBreak/>
        <w:t>Models of Cross-Community Scaling Relationships in Plants</w:t>
      </w:r>
    </w:p>
    <w:p w14:paraId="7A2E6A1F" w14:textId="77777777" w:rsidR="00A95445" w:rsidRDefault="003F3643">
      <w:pPr>
        <w:spacing w:line="480" w:lineRule="auto"/>
        <w:ind w:firstLine="720"/>
        <w:rPr>
          <w:rFonts w:ascii="Cambria" w:eastAsia="Cambria" w:hAnsi="Cambria" w:cs="Cambria"/>
        </w:rPr>
      </w:pPr>
      <w:r>
        <w:rPr>
          <w:rFonts w:ascii="Cambria" w:eastAsia="Cambria" w:hAnsi="Cambria" w:cs="Cambria"/>
          <w:color w:val="000000"/>
        </w:rPr>
        <w:t>Cross-community scaling relationships, whether in multi-species forest communities or single-species self-thinning populations, generally take the form of a power-law,</w:t>
      </w:r>
    </w:p>
    <w:p w14:paraId="61AA1DB9" w14:textId="77777777" w:rsidR="00A95445" w:rsidRDefault="003F3643">
      <w:pPr>
        <w:spacing w:line="480" w:lineRule="auto"/>
        <w:ind w:firstLine="720"/>
        <w:jc w:val="center"/>
        <w:rPr>
          <w:rFonts w:ascii="Cambria" w:eastAsia="Cambria" w:hAnsi="Cambria" w:cs="Cambria"/>
        </w:rPr>
      </w:pPr>
      <m:oMath>
        <m:sSub>
          <m:sSubPr>
            <m:ctrlPr>
              <w:rPr>
                <w:rFonts w:ascii="Cambria" w:eastAsia="Cambria" w:hAnsi="Cambria" w:cs="Cambria"/>
                <w:color w:val="000000"/>
              </w:rPr>
            </m:ctrlPr>
          </m:sSubPr>
          <m:e>
            <m:r>
              <w:rPr>
                <w:rFonts w:ascii="Cambria" w:eastAsia="Cambria" w:hAnsi="Cambria" w:cs="Cambria"/>
                <w:color w:val="000000"/>
              </w:rPr>
              <m:t>N</m:t>
            </m:r>
          </m:e>
          <m:sub>
            <m:r>
              <w:rPr>
                <w:rFonts w:ascii="Cambria" w:eastAsia="Cambria" w:hAnsi="Cambria" w:cs="Cambria"/>
                <w:color w:val="000000"/>
              </w:rPr>
              <m:t>tot</m:t>
            </m:r>
          </m:sub>
        </m:sSub>
        <m:r>
          <w:rPr>
            <w:rFonts w:ascii="Cambria" w:eastAsia="Cambria" w:hAnsi="Cambria" w:cs="Cambria"/>
            <w:color w:val="000000"/>
          </w:rPr>
          <m:t>=n</m:t>
        </m:r>
        <m:sSup>
          <m:sSupPr>
            <m:ctrlPr>
              <w:rPr>
                <w:rFonts w:ascii="Cambria" w:eastAsia="Cambria" w:hAnsi="Cambria" w:cs="Cambria"/>
                <w:color w:val="000000"/>
              </w:rPr>
            </m:ctrlPr>
          </m:sSupPr>
          <m:e>
            <m:bar>
              <m:barPr>
                <m:ctrlPr>
                  <w:rPr>
                    <w:rFonts w:ascii="Cambria" w:eastAsia="Cambria" w:hAnsi="Cambria" w:cs="Cambria"/>
                    <w:color w:val="000000"/>
                  </w:rPr>
                </m:ctrlPr>
              </m:barPr>
              <m:e>
                <m:r>
                  <w:rPr>
                    <w:rFonts w:ascii="Cambria" w:eastAsia="Cambria" w:hAnsi="Cambria" w:cs="Cambria"/>
                    <w:color w:val="000000"/>
                  </w:rPr>
                  <m:t>M</m:t>
                </m:r>
              </m:e>
            </m:bar>
          </m:e>
          <m:sup>
            <m:r>
              <w:rPr>
                <w:rFonts w:ascii="Cambria" w:eastAsia="Cambria" w:hAnsi="Cambria" w:cs="Cambria"/>
                <w:color w:val="000000"/>
              </w:rPr>
              <m:t>γ</m:t>
            </m:r>
          </m:sup>
        </m:sSup>
      </m:oMath>
      <w:r>
        <w:rPr>
          <w:rFonts w:ascii="Cambria" w:eastAsia="Cambria" w:hAnsi="Cambria" w:cs="Cambria"/>
          <w:color w:val="000000"/>
        </w:rPr>
        <w:t>,</w:t>
      </w:r>
      <w:r>
        <w:rPr>
          <w:rFonts w:ascii="Cambria" w:eastAsia="Cambria" w:hAnsi="Cambria" w:cs="Cambria"/>
          <w:color w:val="000000"/>
        </w:rPr>
        <w:tab/>
        <w:t>(5)</w:t>
      </w:r>
    </w:p>
    <w:p w14:paraId="564322CA" w14:textId="2F83E0BB" w:rsidR="00A95445" w:rsidRDefault="003F3643">
      <w:pPr>
        <w:spacing w:line="480" w:lineRule="auto"/>
        <w:rPr>
          <w:rFonts w:ascii="Cambria" w:eastAsia="Cambria" w:hAnsi="Cambria" w:cs="Cambria"/>
        </w:rPr>
      </w:pPr>
      <w:r>
        <w:rPr>
          <w:rFonts w:ascii="Cambria" w:eastAsia="Cambria" w:hAnsi="Cambria" w:cs="Cambria"/>
          <w:color w:val="000000"/>
        </w:rPr>
        <w:t xml:space="preserve">where </w:t>
      </w:r>
      <w:proofErr w:type="spellStart"/>
      <w:r>
        <w:rPr>
          <w:rFonts w:ascii="Cambria" w:eastAsia="Cambria" w:hAnsi="Cambria" w:cs="Cambria"/>
          <w:i/>
          <w:color w:val="000000"/>
        </w:rPr>
        <w:t>N</w:t>
      </w:r>
      <w:r>
        <w:rPr>
          <w:rFonts w:ascii="Cambria" w:eastAsia="Cambria" w:hAnsi="Cambria" w:cs="Cambria"/>
          <w:i/>
          <w:color w:val="000000"/>
          <w:vertAlign w:val="subscript"/>
        </w:rPr>
        <w:t>tot</w:t>
      </w:r>
      <w:proofErr w:type="spellEnd"/>
      <w:r>
        <w:rPr>
          <w:rFonts w:ascii="Cambria" w:eastAsia="Cambria" w:hAnsi="Cambria" w:cs="Cambria"/>
          <w:i/>
          <w:color w:val="000000"/>
        </w:rPr>
        <w:t xml:space="preserve"> </w:t>
      </w:r>
      <w:r>
        <w:rPr>
          <w:rFonts w:ascii="Cambria" w:eastAsia="Cambria" w:hAnsi="Cambria" w:cs="Cambria"/>
          <w:color w:val="000000"/>
        </w:rPr>
        <w:t>is the total plant density of the stand (number area</w:t>
      </w:r>
      <w:r>
        <w:rPr>
          <w:rFonts w:ascii="Cambria" w:eastAsia="Cambria" w:hAnsi="Cambria" w:cs="Cambria"/>
          <w:color w:val="000000"/>
          <w:vertAlign w:val="superscript"/>
        </w:rPr>
        <w:t>-1</w:t>
      </w:r>
      <w:r>
        <w:rPr>
          <w:rFonts w:ascii="Cambria" w:eastAsia="Cambria" w:hAnsi="Cambria" w:cs="Cambria"/>
          <w:color w:val="000000"/>
        </w:rPr>
        <w:t xml:space="preserve">), </w:t>
      </w:r>
      <m:oMath>
        <m:bar>
          <m:barPr>
            <m:ctrlPr>
              <w:rPr>
                <w:rFonts w:ascii="Cambria" w:eastAsia="Cambria" w:hAnsi="Cambria" w:cs="Cambria"/>
                <w:color w:val="000000"/>
              </w:rPr>
            </m:ctrlPr>
          </m:barPr>
          <m:e>
            <m:r>
              <w:rPr>
                <w:rFonts w:ascii="Cambria" w:eastAsia="Cambria" w:hAnsi="Cambria" w:cs="Cambria"/>
                <w:color w:val="000000"/>
              </w:rPr>
              <m:t>M</m:t>
            </m:r>
          </m:e>
        </m:bar>
      </m:oMath>
      <w:r>
        <w:rPr>
          <w:rFonts w:ascii="Cambria" w:eastAsia="Cambria" w:hAnsi="Cambria" w:cs="Cambria"/>
          <w:color w:val="000000"/>
        </w:rPr>
        <w:t xml:space="preserve"> is mean plant mass, </w:t>
      </w:r>
      <w:r>
        <w:rPr>
          <w:rFonts w:ascii="Cambria" w:eastAsia="Cambria" w:hAnsi="Cambria" w:cs="Cambria"/>
          <w:i/>
          <w:color w:val="000000"/>
        </w:rPr>
        <w:t>n</w:t>
      </w:r>
      <w:r>
        <w:rPr>
          <w:rFonts w:ascii="Cambria" w:eastAsia="Cambria" w:hAnsi="Cambria" w:cs="Cambria"/>
          <w:color w:val="000000"/>
        </w:rPr>
        <w:t xml:space="preserve"> is the scaling coefficient (number mass</w:t>
      </w:r>
      <w:r>
        <w:rPr>
          <w:rFonts w:ascii="Cambria" w:eastAsia="Cambria" w:hAnsi="Cambria" w:cs="Cambria"/>
          <w:color w:val="000000"/>
          <w:vertAlign w:val="superscript"/>
        </w:rPr>
        <w:t>-</w:t>
      </w:r>
      <w:del w:id="31" w:author="Sascha Lodge" w:date="2018-02-06T16:39:00Z">
        <w:r>
          <w:rPr>
            <w:rFonts w:ascii="Symbol" w:eastAsia="Symbol" w:hAnsi="Symbol" w:cs="Symbol"/>
            <w:color w:val="000000"/>
            <w:vertAlign w:val="superscript"/>
          </w:rPr>
          <w:delText></w:delText>
        </w:r>
      </w:del>
      <w:r>
        <w:rPr>
          <w:rFonts w:ascii="Symbol" w:eastAsia="Symbol" w:hAnsi="Symbol" w:cs="Symbol"/>
          <w:color w:val="000000"/>
          <w:sz w:val="32"/>
          <w:szCs w:val="32"/>
          <w:vertAlign w:val="superscript"/>
        </w:rPr>
        <w:t></w:t>
      </w:r>
      <w:r>
        <w:rPr>
          <w:rFonts w:ascii="Cambria" w:eastAsia="Cambria" w:hAnsi="Cambria" w:cs="Cambria"/>
          <w:color w:val="000000"/>
        </w:rPr>
        <w:t xml:space="preserve">), and </w:t>
      </w:r>
      <w:r>
        <w:rPr>
          <w:rFonts w:ascii="Symbol" w:eastAsia="Symbol" w:hAnsi="Symbol" w:cs="Symbol"/>
          <w:color w:val="000000"/>
        </w:rPr>
        <w:t></w:t>
      </w:r>
      <w:r>
        <w:rPr>
          <w:rFonts w:ascii="Cambria" w:eastAsia="Cambria" w:hAnsi="Cambria" w:cs="Cambria"/>
          <w:color w:val="000000"/>
        </w:rPr>
        <w:t xml:space="preserve"> is the scaling exponent. Much of the theoretical work on cross-community size</w:t>
      </w:r>
      <w:ins w:id="32" w:author="Lindsey Sloat" w:date="2018-02-21T11:08:00Z">
        <w:r w:rsidR="000F7D40">
          <w:rPr>
            <w:rFonts w:ascii="Cambria" w:eastAsia="Cambria" w:hAnsi="Cambria" w:cs="Cambria"/>
          </w:rPr>
          <w:t>-</w:t>
        </w:r>
      </w:ins>
      <w:del w:id="33" w:author="Lindsey Sloat" w:date="2018-02-21T11:08:00Z">
        <w:r w:rsidDel="000F7D40">
          <w:rPr>
            <w:rFonts w:ascii="Cambria" w:eastAsia="Cambria" w:hAnsi="Cambria" w:cs="Cambria"/>
            <w:color w:val="000000"/>
          </w:rPr>
          <w:delText xml:space="preserve"> </w:delText>
        </w:r>
      </w:del>
      <w:r>
        <w:rPr>
          <w:rFonts w:ascii="Cambria" w:eastAsia="Cambria" w:hAnsi="Cambria" w:cs="Cambria"/>
          <w:color w:val="000000"/>
        </w:rPr>
        <w:t xml:space="preserve">density relationships </w:t>
      </w:r>
      <w:proofErr w:type="gramStart"/>
      <w:r>
        <w:rPr>
          <w:rFonts w:ascii="Cambria" w:eastAsia="Cambria" w:hAnsi="Cambria" w:cs="Cambria"/>
          <w:color w:val="000000"/>
        </w:rPr>
        <w:t>is</w:t>
      </w:r>
      <w:proofErr w:type="gramEnd"/>
      <w:r>
        <w:rPr>
          <w:rFonts w:ascii="Cambria" w:eastAsia="Cambria" w:hAnsi="Cambria" w:cs="Cambria"/>
          <w:color w:val="000000"/>
        </w:rPr>
        <w:t xml:space="preserve"> focused on the values of the scaling exponent </w:t>
      </w:r>
      <w:commentRangeStart w:id="34"/>
      <w:r>
        <w:rPr>
          <w:rFonts w:ascii="Symbol" w:eastAsia="Symbol" w:hAnsi="Symbol" w:cs="Symbol"/>
          <w:color w:val="000000"/>
        </w:rPr>
        <w:t></w:t>
      </w:r>
      <w:commentRangeEnd w:id="34"/>
      <w:r w:rsidR="00404A18">
        <w:rPr>
          <w:rStyle w:val="CommentReference"/>
        </w:rPr>
        <w:commentReference w:id="34"/>
      </w:r>
      <w:r>
        <w:rPr>
          <w:rFonts w:ascii="Cambria" w:eastAsia="Cambria" w:hAnsi="Cambria" w:cs="Cambria"/>
          <w:color w:val="000000"/>
        </w:rPr>
        <w:t xml:space="preserve">. </w:t>
      </w:r>
    </w:p>
    <w:p w14:paraId="689A7E64" w14:textId="4639B93B"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Early models of self-thinning based on geometric isometry of plant form (Yoda et al. 1963, </w:t>
      </w:r>
      <w:proofErr w:type="spellStart"/>
      <w:r>
        <w:rPr>
          <w:rFonts w:ascii="Cambria" w:eastAsia="Cambria" w:hAnsi="Cambria" w:cs="Cambria"/>
          <w:color w:val="000000"/>
        </w:rPr>
        <w:t>Westoby</w:t>
      </w:r>
      <w:proofErr w:type="spellEnd"/>
      <w:r>
        <w:rPr>
          <w:rFonts w:ascii="Cambria" w:eastAsia="Cambria" w:hAnsi="Cambria" w:cs="Cambria"/>
          <w:color w:val="000000"/>
        </w:rPr>
        <w:t xml:space="preserve"> 1984) predicted that </w:t>
      </w:r>
      <w:r>
        <w:rPr>
          <w:rFonts w:ascii="Symbol" w:eastAsia="Symbol" w:hAnsi="Symbol" w:cs="Symbol"/>
          <w:color w:val="000000"/>
        </w:rPr>
        <w:t></w:t>
      </w:r>
      <w:r>
        <w:rPr>
          <w:rFonts w:ascii="Cambria" w:eastAsia="Cambria" w:hAnsi="Cambria" w:cs="Cambria"/>
          <w:color w:val="000000"/>
        </w:rPr>
        <w:t xml:space="preserve"> = - 2/3</w:t>
      </w:r>
      <w:del w:id="35" w:author="Lindsey Sloat" w:date="2018-02-21T11:08:00Z">
        <w:r w:rsidDel="000F7D40">
          <w:rPr>
            <w:rFonts w:ascii="Cambria" w:eastAsia="Cambria" w:hAnsi="Cambria" w:cs="Cambria"/>
            <w:color w:val="000000"/>
          </w:rPr>
          <w:delText xml:space="preserve"> </w:delText>
        </w:r>
      </w:del>
      <w:r>
        <w:rPr>
          <w:rFonts w:ascii="Cambria" w:eastAsia="Cambria" w:hAnsi="Cambria" w:cs="Cambria"/>
          <w:color w:val="000000"/>
        </w:rPr>
        <w:t xml:space="preserve">, but subsequent models based on </w:t>
      </w:r>
      <w:proofErr w:type="spellStart"/>
      <w:r>
        <w:rPr>
          <w:rFonts w:ascii="Cambria" w:eastAsia="Cambria" w:hAnsi="Cambria" w:cs="Cambria"/>
          <w:color w:val="000000"/>
        </w:rPr>
        <w:t>allometric</w:t>
      </w:r>
      <w:proofErr w:type="spellEnd"/>
      <w:r>
        <w:rPr>
          <w:rFonts w:ascii="Cambria" w:eastAsia="Cambria" w:hAnsi="Cambria" w:cs="Cambria"/>
          <w:color w:val="000000"/>
        </w:rPr>
        <w:t xml:space="preserve"> growth, in which plant form changes systematically with size (</w:t>
      </w:r>
      <w:proofErr w:type="spellStart"/>
      <w:r>
        <w:rPr>
          <w:rFonts w:ascii="Cambria" w:eastAsia="Cambria" w:hAnsi="Cambria" w:cs="Cambria"/>
          <w:color w:val="000000"/>
        </w:rPr>
        <w:t>Westoby</w:t>
      </w:r>
      <w:proofErr w:type="spellEnd"/>
      <w:r>
        <w:rPr>
          <w:rFonts w:ascii="Cambria" w:eastAsia="Cambria" w:hAnsi="Cambria" w:cs="Cambria"/>
          <w:color w:val="000000"/>
        </w:rPr>
        <w:t xml:space="preserve"> 1977, White 1981, Weller 1987a, 1987b)</w:t>
      </w:r>
      <w:ins w:id="36" w:author="Lindsey Sloat" w:date="2018-02-21T11:07:00Z">
        <w:r w:rsidR="000F7D40">
          <w:rPr>
            <w:rFonts w:ascii="Cambria" w:eastAsia="Cambria" w:hAnsi="Cambria" w:cs="Cambria"/>
          </w:rPr>
          <w:t>,</w:t>
        </w:r>
      </w:ins>
      <w:r>
        <w:rPr>
          <w:rFonts w:ascii="Cambria" w:eastAsia="Cambria" w:hAnsi="Cambria" w:cs="Cambria"/>
          <w:color w:val="000000"/>
        </w:rPr>
        <w:t xml:space="preserve"> better explained the observed variation in self-thinning and interspecific size density relationships. More recently, alternative explanations based on resource use and the </w:t>
      </w:r>
      <w:proofErr w:type="spellStart"/>
      <w:r>
        <w:rPr>
          <w:rFonts w:ascii="Cambria" w:eastAsia="Cambria" w:hAnsi="Cambria" w:cs="Cambria"/>
          <w:color w:val="000000"/>
        </w:rPr>
        <w:t>allometric</w:t>
      </w:r>
      <w:proofErr w:type="spellEnd"/>
      <w:r>
        <w:rPr>
          <w:rFonts w:ascii="Cambria" w:eastAsia="Cambria" w:hAnsi="Cambria" w:cs="Cambria"/>
          <w:color w:val="000000"/>
        </w:rPr>
        <w:t xml:space="preserve"> scaling of metabolic rate have been proposed (</w:t>
      </w:r>
      <w:proofErr w:type="spellStart"/>
      <w:r>
        <w:rPr>
          <w:rFonts w:ascii="Cambria" w:eastAsia="Cambria" w:hAnsi="Cambria" w:cs="Cambria"/>
          <w:color w:val="000000"/>
        </w:rPr>
        <w:t>Enquist</w:t>
      </w:r>
      <w:proofErr w:type="spellEnd"/>
      <w:r>
        <w:rPr>
          <w:rFonts w:ascii="Cambria" w:eastAsia="Cambria" w:hAnsi="Cambria" w:cs="Cambria"/>
          <w:color w:val="000000"/>
        </w:rPr>
        <w:t xml:space="preserve"> et al. 1998, </w:t>
      </w:r>
      <w:proofErr w:type="spellStart"/>
      <w:r>
        <w:rPr>
          <w:rFonts w:ascii="Cambria" w:eastAsia="Cambria" w:hAnsi="Cambria" w:cs="Cambria"/>
          <w:color w:val="000000"/>
        </w:rPr>
        <w:t>Niklas</w:t>
      </w:r>
      <w:proofErr w:type="spellEnd"/>
      <w:r>
        <w:rPr>
          <w:rFonts w:ascii="Cambria" w:eastAsia="Cambria" w:hAnsi="Cambria" w:cs="Cambria"/>
          <w:color w:val="000000"/>
        </w:rPr>
        <w:t xml:space="preserve"> et al. 2003), which predicted </w:t>
      </w:r>
      <w:r>
        <w:rPr>
          <w:rFonts w:ascii="Symbol" w:eastAsia="Symbol" w:hAnsi="Symbol" w:cs="Symbol"/>
          <w:color w:val="000000"/>
        </w:rPr>
        <w:t></w:t>
      </w:r>
      <w:r>
        <w:rPr>
          <w:rFonts w:ascii="Cambria" w:eastAsia="Cambria" w:hAnsi="Cambria" w:cs="Cambria"/>
          <w:color w:val="000000"/>
        </w:rPr>
        <w:t xml:space="preserve"> = -</w:t>
      </w:r>
      <w:proofErr w:type="gramStart"/>
      <w:r>
        <w:rPr>
          <w:rFonts w:ascii="Cambria" w:eastAsia="Cambria" w:hAnsi="Cambria" w:cs="Cambria"/>
          <w:color w:val="000000"/>
        </w:rPr>
        <w:t>¾ .</w:t>
      </w:r>
      <w:proofErr w:type="gramEnd"/>
      <w:r>
        <w:rPr>
          <w:rFonts w:ascii="Cambria" w:eastAsia="Cambria" w:hAnsi="Cambria" w:cs="Cambria"/>
          <w:color w:val="000000"/>
        </w:rPr>
        <w:t xml:space="preserve"> However, that prediction depends on the assumption that plant metabolic rate scales as the ¾-power of plant mass, which may hold for large but not small plants (Reich et al. 2006, </w:t>
      </w:r>
      <w:proofErr w:type="spellStart"/>
      <w:r>
        <w:rPr>
          <w:rFonts w:ascii="Cambria" w:eastAsia="Cambria" w:hAnsi="Cambria" w:cs="Cambria"/>
          <w:color w:val="000000"/>
        </w:rPr>
        <w:t>Enquist</w:t>
      </w:r>
      <w:proofErr w:type="spellEnd"/>
      <w:r>
        <w:rPr>
          <w:rFonts w:ascii="Cambria" w:eastAsia="Cambria" w:hAnsi="Cambria" w:cs="Cambria"/>
          <w:color w:val="000000"/>
        </w:rPr>
        <w:t xml:space="preserve"> et al. 2007, Mori et al. 2010). Most recently, Deng et al. (2012) demonstrated that both the biophysical models of plant packing in space and models based on the scaling of resource use can result in a prediction of </w:t>
      </w:r>
      <w:r>
        <w:rPr>
          <w:rFonts w:ascii="Symbol" w:eastAsia="Symbol" w:hAnsi="Symbol" w:cs="Symbol"/>
          <w:color w:val="000000"/>
        </w:rPr>
        <w:t></w:t>
      </w:r>
      <w:r>
        <w:rPr>
          <w:rFonts w:ascii="Cambria" w:eastAsia="Cambria" w:hAnsi="Cambria" w:cs="Cambria"/>
          <w:color w:val="000000"/>
        </w:rPr>
        <w:t xml:space="preserve"> = -¾, quite similar to the pattern they observe over a range of crop </w:t>
      </w:r>
      <w:r>
        <w:rPr>
          <w:rFonts w:ascii="Cambria" w:eastAsia="Cambria" w:hAnsi="Cambria" w:cs="Cambria"/>
          <w:color w:val="000000"/>
        </w:rPr>
        <w:lastRenderedPageBreak/>
        <w:t xml:space="preserve">populations and forest stands spanning approximately 11 orders of magnitude in mean plant mass, </w:t>
      </w:r>
      <m:oMath>
        <m:bar>
          <m:barPr>
            <m:ctrlPr>
              <w:rPr>
                <w:rFonts w:ascii="Cambria" w:eastAsia="Cambria" w:hAnsi="Cambria" w:cs="Cambria"/>
                <w:color w:val="000000"/>
              </w:rPr>
            </m:ctrlPr>
          </m:barPr>
          <m:e>
            <m:r>
              <w:rPr>
                <w:rFonts w:ascii="Cambria" w:eastAsia="Cambria" w:hAnsi="Cambria" w:cs="Cambria"/>
                <w:color w:val="000000"/>
              </w:rPr>
              <m:t>M</m:t>
            </m:r>
          </m:e>
        </m:bar>
      </m:oMath>
      <w:r>
        <w:rPr>
          <w:rFonts w:ascii="Cambria" w:eastAsia="Cambria" w:hAnsi="Cambria" w:cs="Cambria"/>
          <w:color w:val="000000"/>
        </w:rPr>
        <w:t>.</w:t>
      </w:r>
    </w:p>
    <w:p w14:paraId="09EFA876" w14:textId="77777777" w:rsidR="00A95445" w:rsidRDefault="003F3643">
      <w:pPr>
        <w:spacing w:line="480" w:lineRule="auto"/>
        <w:ind w:firstLine="720"/>
        <w:rPr>
          <w:rFonts w:ascii="Cambria" w:eastAsia="Cambria" w:hAnsi="Cambria" w:cs="Cambria"/>
        </w:rPr>
      </w:pPr>
      <w:r>
        <w:rPr>
          <w:rFonts w:ascii="Cambria" w:eastAsia="Cambria" w:hAnsi="Cambria" w:cs="Cambria"/>
          <w:color w:val="000000"/>
        </w:rPr>
        <w:t>Here, we examine the individual size distributions and cross-community scaling relationship for 11 herbaceous and shrub-dominated communities and one forest using exhaustive surveys of hundreds to thousands of individual plants across a wide range of abiotic environments. Specifically, we ask: 1) which model (Pareto vs. Weibull) provides the best fit to the individual size distribution in each surveyed community, 2) whether ecologically similar communities share similar size distribution patterns distinct from other community types, and 3) whether herbaceous and shrub-dominated communities follow the same cross-community scaling relationship shared by more extensively studied forests and monospecific populations such as crops.</w:t>
      </w:r>
    </w:p>
    <w:p w14:paraId="4A1E5A15" w14:textId="77777777" w:rsidR="00A95445" w:rsidRDefault="00A95445">
      <w:pPr>
        <w:rPr>
          <w:rFonts w:ascii="Cambria" w:eastAsia="Cambria" w:hAnsi="Cambria" w:cs="Cambria"/>
          <w:b/>
        </w:rPr>
      </w:pPr>
    </w:p>
    <w:p w14:paraId="0972BFB5" w14:textId="77777777" w:rsidR="00A95445" w:rsidRDefault="003F3643">
      <w:pPr>
        <w:rPr>
          <w:rFonts w:ascii="Cambria" w:eastAsia="Cambria" w:hAnsi="Cambria" w:cs="Cambria"/>
          <w:b/>
        </w:rPr>
      </w:pPr>
      <w:r>
        <w:rPr>
          <w:rFonts w:ascii="Cambria" w:eastAsia="Cambria" w:hAnsi="Cambria" w:cs="Cambria"/>
          <w:b/>
          <w:color w:val="000000"/>
        </w:rPr>
        <w:t>Methods</w:t>
      </w:r>
    </w:p>
    <w:p w14:paraId="123141B2" w14:textId="77777777" w:rsidR="00A95445" w:rsidRDefault="00A95445">
      <w:pPr>
        <w:rPr>
          <w:rFonts w:ascii="Cambria" w:eastAsia="Cambria" w:hAnsi="Cambria" w:cs="Cambria"/>
          <w:b/>
        </w:rPr>
      </w:pPr>
    </w:p>
    <w:p w14:paraId="06B21353" w14:textId="77777777"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To test these alternative </w:t>
      </w:r>
      <w:proofErr w:type="gramStart"/>
      <w:r>
        <w:rPr>
          <w:rFonts w:ascii="Cambria" w:eastAsia="Cambria" w:hAnsi="Cambria" w:cs="Cambria"/>
          <w:color w:val="000000"/>
        </w:rPr>
        <w:t>hypotheses</w:t>
      </w:r>
      <w:proofErr w:type="gramEnd"/>
      <w:r>
        <w:rPr>
          <w:rFonts w:ascii="Cambria" w:eastAsia="Cambria" w:hAnsi="Cambria" w:cs="Cambria"/>
          <w:color w:val="000000"/>
        </w:rPr>
        <w:t xml:space="preserve"> we compiled extensive individual plant size data from forest and non-forest communities. Thirteen different plant communities (Table 1) were surveyed at the Brown Family Environmental Center (BFEC) in Gambier, Ohio (40.39° N, -82.42° W), the Rocky Mountain Biological Laboratory (RMBL) in Gothic</w:t>
      </w:r>
      <w:ins w:id="37" w:author="Sascha Lodge" w:date="2018-02-06T16:46:00Z">
        <w:r>
          <w:rPr>
            <w:rFonts w:ascii="Cambria" w:eastAsia="Cambria" w:hAnsi="Cambria" w:cs="Cambria"/>
            <w:color w:val="000000"/>
          </w:rPr>
          <w:t>,</w:t>
        </w:r>
      </w:ins>
      <w:r>
        <w:rPr>
          <w:rFonts w:ascii="Cambria" w:eastAsia="Cambria" w:hAnsi="Cambria" w:cs="Cambria"/>
          <w:color w:val="000000"/>
        </w:rPr>
        <w:t xml:space="preserve"> Colorado (38.90° N, -106.98° W), and </w:t>
      </w:r>
      <w:proofErr w:type="spellStart"/>
      <w:r>
        <w:rPr>
          <w:rFonts w:ascii="Cambria" w:eastAsia="Cambria" w:hAnsi="Cambria" w:cs="Cambria"/>
          <w:color w:val="000000"/>
        </w:rPr>
        <w:t>Tumamoc</w:t>
      </w:r>
      <w:proofErr w:type="spellEnd"/>
      <w:r>
        <w:rPr>
          <w:rFonts w:ascii="Cambria" w:eastAsia="Cambria" w:hAnsi="Cambria" w:cs="Cambria"/>
          <w:color w:val="000000"/>
        </w:rPr>
        <w:t xml:space="preserve"> Hill Desert Laboratory (THDL) in Tu</w:t>
      </w:r>
      <w:del w:id="38" w:author="Sascha Lodge" w:date="2018-02-06T16:46:00Z">
        <w:r>
          <w:rPr>
            <w:rFonts w:ascii="Cambria" w:eastAsia="Cambria" w:hAnsi="Cambria" w:cs="Cambria"/>
            <w:color w:val="000000"/>
          </w:rPr>
          <w:delText>s</w:delText>
        </w:r>
      </w:del>
      <w:r>
        <w:rPr>
          <w:rFonts w:ascii="Cambria" w:eastAsia="Cambria" w:hAnsi="Cambria" w:cs="Cambria"/>
          <w:color w:val="000000"/>
        </w:rPr>
        <w:t>c</w:t>
      </w:r>
      <w:ins w:id="39" w:author="Sascha Lodge" w:date="2018-02-06T16:46:00Z">
        <w:r>
          <w:rPr>
            <w:rFonts w:ascii="Cambria" w:eastAsia="Cambria" w:hAnsi="Cambria" w:cs="Cambria"/>
            <w:color w:val="000000"/>
          </w:rPr>
          <w:t>s</w:t>
        </w:r>
      </w:ins>
      <w:r>
        <w:rPr>
          <w:rFonts w:ascii="Cambria" w:eastAsia="Cambria" w:hAnsi="Cambria" w:cs="Cambria"/>
          <w:color w:val="000000"/>
        </w:rPr>
        <w:t xml:space="preserve">on, Arizona (32.13° N, -111.00° W). </w:t>
      </w:r>
    </w:p>
    <w:p w14:paraId="789BF977" w14:textId="77777777" w:rsidR="00A95445" w:rsidRDefault="003F3643">
      <w:pPr>
        <w:spacing w:line="480" w:lineRule="auto"/>
        <w:rPr>
          <w:rFonts w:ascii="Cambria" w:eastAsia="Cambria" w:hAnsi="Cambria" w:cs="Cambria"/>
          <w:i/>
        </w:rPr>
      </w:pPr>
      <w:r>
        <w:rPr>
          <w:rFonts w:ascii="Cambria" w:eastAsia="Cambria" w:hAnsi="Cambria" w:cs="Cambria"/>
          <w:i/>
          <w:color w:val="000000"/>
        </w:rPr>
        <w:t>Locales</w:t>
      </w:r>
    </w:p>
    <w:p w14:paraId="12BE51C7" w14:textId="0A82FB79"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The BFEC is situated in a temperate rural mosaic of agricultural fields, woodlots, and restored ecosystems including prairies and wetlands. Three different </w:t>
      </w:r>
      <w:r>
        <w:rPr>
          <w:rFonts w:ascii="Cambria" w:eastAsia="Cambria" w:hAnsi="Cambria" w:cs="Cambria"/>
          <w:color w:val="000000"/>
        </w:rPr>
        <w:lastRenderedPageBreak/>
        <w:t>communities were surveyed at the BFEC: a temperate forest, a wetland, and a restored prairie. The temperate forest plot is a two-hectare area within a natural mixed age forest that experienced some selective logging in the early 20</w:t>
      </w:r>
      <w:r>
        <w:rPr>
          <w:rFonts w:ascii="Cambria" w:eastAsia="Cambria" w:hAnsi="Cambria" w:cs="Cambria"/>
          <w:color w:val="000000"/>
          <w:vertAlign w:val="superscript"/>
        </w:rPr>
        <w:t>th</w:t>
      </w:r>
      <w:r>
        <w:rPr>
          <w:rFonts w:ascii="Cambria" w:eastAsia="Cambria" w:hAnsi="Cambria" w:cs="Cambria"/>
          <w:color w:val="000000"/>
        </w:rPr>
        <w:t xml:space="preserve"> century but was likely never entirely clear-cut</w:t>
      </w:r>
      <w:commentRangeStart w:id="40"/>
      <w:r>
        <w:rPr>
          <w:rFonts w:ascii="Cambria" w:eastAsia="Cambria" w:hAnsi="Cambria" w:cs="Cambria"/>
          <w:color w:val="000000"/>
        </w:rPr>
        <w:t xml:space="preserve">. </w:t>
      </w:r>
      <w:commentRangeEnd w:id="40"/>
      <w:r>
        <w:commentReference w:id="40"/>
      </w:r>
      <w:r>
        <w:rPr>
          <w:rFonts w:ascii="Cambria" w:eastAsia="Cambria" w:hAnsi="Cambria" w:cs="Cambria"/>
          <w:color w:val="000000"/>
        </w:rPr>
        <w:t>The restored prairie was established on previous</w:t>
      </w:r>
      <w:ins w:id="41" w:author="Lindsey Sloat" w:date="2018-02-21T11:18:00Z">
        <w:r w:rsidR="00F54CB7">
          <w:rPr>
            <w:rFonts w:ascii="Cambria" w:eastAsia="Cambria" w:hAnsi="Cambria" w:cs="Cambria"/>
            <w:color w:val="000000"/>
          </w:rPr>
          <w:t>ly</w:t>
        </w:r>
      </w:ins>
      <w:r>
        <w:rPr>
          <w:rFonts w:ascii="Cambria" w:eastAsia="Cambria" w:hAnsi="Cambria" w:cs="Cambria"/>
          <w:color w:val="000000"/>
        </w:rPr>
        <w:t xml:space="preserve"> agricultural land in 1992</w:t>
      </w:r>
      <w:del w:id="42" w:author="Lindsey Sloat" w:date="2018-02-21T11:18:00Z">
        <w:r w:rsidDel="00F54CB7">
          <w:rPr>
            <w:rFonts w:ascii="Cambria" w:eastAsia="Cambria" w:hAnsi="Cambria" w:cs="Cambria"/>
            <w:color w:val="000000"/>
          </w:rPr>
          <w:delText>,</w:delText>
        </w:r>
      </w:del>
      <w:r>
        <w:rPr>
          <w:rFonts w:ascii="Cambria" w:eastAsia="Cambria" w:hAnsi="Cambria" w:cs="Cambria"/>
          <w:color w:val="000000"/>
        </w:rPr>
        <w:t xml:space="preserve"> and is maintained by controlled burns each spring. We sampled local prairie communities using three randomly placed 1.2 x 1.2 m plots spread across roughly one hectare. The perched wetland is adjacent to a small headwater stream, which flows into the nearby </w:t>
      </w:r>
      <w:proofErr w:type="spellStart"/>
      <w:r>
        <w:rPr>
          <w:rFonts w:ascii="Cambria" w:eastAsia="Cambria" w:hAnsi="Cambria" w:cs="Cambria"/>
          <w:color w:val="000000"/>
        </w:rPr>
        <w:t>Kokosing</w:t>
      </w:r>
      <w:proofErr w:type="spellEnd"/>
      <w:r>
        <w:rPr>
          <w:rFonts w:ascii="Cambria" w:eastAsia="Cambria" w:hAnsi="Cambria" w:cs="Cambria"/>
          <w:color w:val="000000"/>
        </w:rPr>
        <w:t xml:space="preserve"> River. In this habitat, we sampled two 1.2 x 1.2 m plots, placed approximately 50 and 100 m from the stream. Soils in the wetland sites are continuously saturated throughout the growing season, while the prairie and forest sites depend on rainfall.</w:t>
      </w:r>
    </w:p>
    <w:p w14:paraId="2A540966" w14:textId="495432BA"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The RMBL in the southern Rocky Mountains provides an </w:t>
      </w:r>
      <w:commentRangeStart w:id="43"/>
      <w:r>
        <w:rPr>
          <w:rFonts w:ascii="Cambria" w:eastAsia="Cambria" w:hAnsi="Cambria" w:cs="Cambria"/>
          <w:color w:val="000000"/>
        </w:rPr>
        <w:t>alpine</w:t>
      </w:r>
      <w:commentRangeEnd w:id="43"/>
      <w:r w:rsidR="00AB4304">
        <w:rPr>
          <w:rStyle w:val="CommentReference"/>
          <w:color w:val="000000"/>
        </w:rPr>
        <w:commentReference w:id="43"/>
      </w:r>
      <w:r>
        <w:rPr>
          <w:rFonts w:ascii="Cambria" w:eastAsia="Cambria" w:hAnsi="Cambria" w:cs="Cambria"/>
          <w:color w:val="000000"/>
        </w:rPr>
        <w:t xml:space="preserve"> environment with an elevation gradient ranging from 2468 to 3380 m above sea level and spanning a geographic distance of approximately 39 km (Bryant et al. 2008, Sloat et al. 2015). The five sites range from an arid grass-sagebrush steppe near Almont, CO (2468 m)</w:t>
      </w:r>
      <w:ins w:id="44" w:author="Sascha Lodge" w:date="2018-02-06T16:48:00Z">
        <w:r>
          <w:rPr>
            <w:rFonts w:ascii="Cambria" w:eastAsia="Cambria" w:hAnsi="Cambria" w:cs="Cambria"/>
            <w:color w:val="000000"/>
          </w:rPr>
          <w:t>,</w:t>
        </w:r>
      </w:ins>
      <w:r>
        <w:rPr>
          <w:rFonts w:ascii="Cambria" w:eastAsia="Cambria" w:hAnsi="Cambria" w:cs="Cambria"/>
          <w:color w:val="000000"/>
        </w:rPr>
        <w:t xml:space="preserve"> through a stream-side wet meadow outside </w:t>
      </w:r>
      <w:del w:id="45" w:author="Sascha Lodge" w:date="2018-02-06T16:48:00Z">
        <w:r>
          <w:rPr>
            <w:rFonts w:ascii="Cambria" w:eastAsia="Cambria" w:hAnsi="Cambria" w:cs="Cambria"/>
            <w:color w:val="000000"/>
          </w:rPr>
          <w:delText xml:space="preserve">of </w:delText>
        </w:r>
      </w:del>
      <w:r>
        <w:rPr>
          <w:rFonts w:ascii="Cambria" w:eastAsia="Cambria" w:hAnsi="Cambria" w:cs="Cambria"/>
          <w:color w:val="000000"/>
        </w:rPr>
        <w:t>Mount Crested Butte, CO, up to three subalpine meadow sites in Washington Gulch</w:t>
      </w:r>
      <w:ins w:id="46" w:author="Lindsey Sloat" w:date="2018-02-21T11:21:00Z">
        <w:r w:rsidR="00AB4304">
          <w:rPr>
            <w:rFonts w:ascii="Cambria" w:eastAsia="Cambria" w:hAnsi="Cambria" w:cs="Cambria"/>
            <w:color w:val="000000"/>
          </w:rPr>
          <w:t xml:space="preserve"> </w:t>
        </w:r>
      </w:ins>
      <w:ins w:id="47" w:author="Sascha Lodge" w:date="2018-02-06T16:48:00Z">
        <w:del w:id="48" w:author="Lindsey Sloat" w:date="2018-02-21T11:21:00Z">
          <w:r w:rsidDel="00AB4304">
            <w:rPr>
              <w:rFonts w:ascii="Cambria" w:eastAsia="Cambria" w:hAnsi="Cambria" w:cs="Cambria"/>
              <w:color w:val="000000"/>
            </w:rPr>
            <w:delText>, CO?,</w:delText>
          </w:r>
        </w:del>
      </w:ins>
      <w:del w:id="49" w:author="Lindsey Sloat" w:date="2018-02-21T11:21:00Z">
        <w:r w:rsidDel="00AB4304">
          <w:rPr>
            <w:rFonts w:ascii="Cambria" w:eastAsia="Cambria" w:hAnsi="Cambria" w:cs="Cambria"/>
            <w:color w:val="000000"/>
          </w:rPr>
          <w:delText xml:space="preserve"> </w:delText>
        </w:r>
      </w:del>
      <w:r>
        <w:rPr>
          <w:rFonts w:ascii="Cambria" w:eastAsia="Cambria" w:hAnsi="Cambria" w:cs="Cambria"/>
          <w:color w:val="000000"/>
        </w:rPr>
        <w:t xml:space="preserve">that extend nearly to </w:t>
      </w:r>
      <w:proofErr w:type="spellStart"/>
      <w:r>
        <w:rPr>
          <w:rFonts w:ascii="Cambria" w:eastAsia="Cambria" w:hAnsi="Cambria" w:cs="Cambria"/>
          <w:color w:val="000000"/>
        </w:rPr>
        <w:t>treeline</w:t>
      </w:r>
      <w:proofErr w:type="spellEnd"/>
      <w:r>
        <w:rPr>
          <w:rFonts w:ascii="Cambria" w:eastAsia="Cambria" w:hAnsi="Cambria" w:cs="Cambria"/>
          <w:color w:val="000000"/>
        </w:rPr>
        <w:t xml:space="preserve"> (3380 m). The three subalpine meadow communities </w:t>
      </w:r>
      <w:del w:id="50" w:author="Lindsey Sloat" w:date="2018-02-21T11:22:00Z">
        <w:r w:rsidDel="00AB4304">
          <w:rPr>
            <w:rFonts w:ascii="Cambria" w:eastAsia="Cambria" w:hAnsi="Cambria" w:cs="Cambria"/>
            <w:color w:val="000000"/>
          </w:rPr>
          <w:delText xml:space="preserve">depend </w:delText>
        </w:r>
      </w:del>
      <w:ins w:id="51" w:author="Lindsey Sloat" w:date="2018-02-21T11:22:00Z">
        <w:r w:rsidR="00AB4304">
          <w:rPr>
            <w:rFonts w:ascii="Cambria" w:eastAsia="Cambria" w:hAnsi="Cambria" w:cs="Cambria"/>
            <w:color w:val="000000"/>
          </w:rPr>
          <w:t>re</w:t>
        </w:r>
      </w:ins>
      <w:ins w:id="52" w:author="Lindsey Sloat" w:date="2018-02-21T11:23:00Z">
        <w:r w:rsidR="00AB4304">
          <w:rPr>
            <w:rFonts w:ascii="Cambria" w:eastAsia="Cambria" w:hAnsi="Cambria" w:cs="Cambria"/>
            <w:color w:val="000000"/>
          </w:rPr>
          <w:t>ly heavily</w:t>
        </w:r>
      </w:ins>
      <w:ins w:id="53" w:author="Lindsey Sloat" w:date="2018-02-21T11:22:00Z">
        <w:r w:rsidR="00AB4304">
          <w:rPr>
            <w:rFonts w:ascii="Cambria" w:eastAsia="Cambria" w:hAnsi="Cambria" w:cs="Cambria"/>
            <w:color w:val="000000"/>
          </w:rPr>
          <w:t xml:space="preserve"> </w:t>
        </w:r>
      </w:ins>
      <w:r>
        <w:rPr>
          <w:rFonts w:ascii="Cambria" w:eastAsia="Cambria" w:hAnsi="Cambria" w:cs="Cambria"/>
          <w:color w:val="000000"/>
        </w:rPr>
        <w:t xml:space="preserve">on seasonal snowmelt and soils can transition from completely saturated at the beginning of the growing season to quite dry by the end of the summer. </w:t>
      </w:r>
      <w:commentRangeStart w:id="54"/>
      <w:r>
        <w:rPr>
          <w:rFonts w:ascii="Cambria" w:eastAsia="Cambria" w:hAnsi="Cambria" w:cs="Cambria"/>
          <w:color w:val="000000"/>
        </w:rPr>
        <w:t>Each site was sampled using a single 1.3 x 1.3 m plot.</w:t>
      </w:r>
      <w:commentRangeEnd w:id="54"/>
      <w:r w:rsidR="00AB4304">
        <w:rPr>
          <w:rStyle w:val="CommentReference"/>
          <w:color w:val="000000"/>
        </w:rPr>
        <w:commentReference w:id="54"/>
      </w:r>
    </w:p>
    <w:p w14:paraId="74F95A2E" w14:textId="069D2919" w:rsidR="00A95445" w:rsidRDefault="003F3643">
      <w:pPr>
        <w:spacing w:line="480" w:lineRule="auto"/>
        <w:ind w:firstLine="720"/>
        <w:rPr>
          <w:rFonts w:ascii="Cambria" w:eastAsia="Cambria" w:hAnsi="Cambria" w:cs="Cambria"/>
        </w:rPr>
      </w:pPr>
      <w:r>
        <w:rPr>
          <w:rFonts w:ascii="Cambria" w:eastAsia="Cambria" w:hAnsi="Cambria" w:cs="Cambria"/>
          <w:color w:val="000000"/>
        </w:rPr>
        <w:t>The THDL in Tu</w:t>
      </w:r>
      <w:del w:id="55" w:author="Sascha Lodge" w:date="2018-02-06T16:49:00Z">
        <w:r>
          <w:rPr>
            <w:rFonts w:ascii="Cambria" w:eastAsia="Cambria" w:hAnsi="Cambria" w:cs="Cambria"/>
            <w:color w:val="000000"/>
          </w:rPr>
          <w:delText>s</w:delText>
        </w:r>
      </w:del>
      <w:r>
        <w:rPr>
          <w:rFonts w:ascii="Cambria" w:eastAsia="Cambria" w:hAnsi="Cambria" w:cs="Cambria"/>
          <w:color w:val="000000"/>
        </w:rPr>
        <w:t>c</w:t>
      </w:r>
      <w:ins w:id="56" w:author="Sascha Lodge" w:date="2018-02-06T16:49:00Z">
        <w:r>
          <w:rPr>
            <w:rFonts w:ascii="Cambria" w:eastAsia="Cambria" w:hAnsi="Cambria" w:cs="Cambria"/>
            <w:color w:val="000000"/>
          </w:rPr>
          <w:t>s</w:t>
        </w:r>
      </w:ins>
      <w:r>
        <w:rPr>
          <w:rFonts w:ascii="Cambria" w:eastAsia="Cambria" w:hAnsi="Cambria" w:cs="Cambria"/>
          <w:color w:val="000000"/>
        </w:rPr>
        <w:t>on, A</w:t>
      </w:r>
      <w:ins w:id="57" w:author="Sascha Lodge" w:date="2018-02-06T16:49:00Z">
        <w:r>
          <w:rPr>
            <w:rFonts w:ascii="Cambria" w:eastAsia="Cambria" w:hAnsi="Cambria" w:cs="Cambria"/>
            <w:color w:val="000000"/>
          </w:rPr>
          <w:t>Z</w:t>
        </w:r>
      </w:ins>
      <w:del w:id="58" w:author="Sascha Lodge" w:date="2018-02-06T16:49:00Z">
        <w:r>
          <w:rPr>
            <w:rFonts w:ascii="Cambria" w:eastAsia="Cambria" w:hAnsi="Cambria" w:cs="Cambria"/>
            <w:color w:val="000000"/>
          </w:rPr>
          <w:delText>rizona</w:delText>
        </w:r>
      </w:del>
      <w:ins w:id="59" w:author="Sascha Lodge" w:date="2018-02-06T16:49:00Z">
        <w:r>
          <w:rPr>
            <w:rFonts w:ascii="Cambria" w:eastAsia="Cambria" w:hAnsi="Cambria" w:cs="Cambria"/>
            <w:color w:val="000000"/>
          </w:rPr>
          <w:t>,</w:t>
        </w:r>
      </w:ins>
      <w:r>
        <w:rPr>
          <w:rFonts w:ascii="Cambria" w:eastAsia="Cambria" w:hAnsi="Cambria" w:cs="Cambria"/>
          <w:color w:val="000000"/>
        </w:rPr>
        <w:t xml:space="preserve"> is </w:t>
      </w:r>
      <w:ins w:id="60" w:author="Lindsey Sloat" w:date="2018-02-21T11:27:00Z">
        <w:r w:rsidR="00AB4304">
          <w:rPr>
            <w:rFonts w:ascii="Cambria" w:eastAsia="Cambria" w:hAnsi="Cambria" w:cs="Cambria"/>
            <w:color w:val="000000"/>
          </w:rPr>
          <w:t xml:space="preserve">located in </w:t>
        </w:r>
      </w:ins>
      <w:r>
        <w:rPr>
          <w:rFonts w:ascii="Cambria" w:eastAsia="Cambria" w:hAnsi="Cambria" w:cs="Cambria"/>
          <w:color w:val="000000"/>
        </w:rPr>
        <w:t xml:space="preserve">a </w:t>
      </w:r>
      <w:proofErr w:type="gramStart"/>
      <w:r>
        <w:rPr>
          <w:rFonts w:ascii="Cambria" w:eastAsia="Cambria" w:hAnsi="Cambria" w:cs="Cambria"/>
          <w:color w:val="000000"/>
        </w:rPr>
        <w:t>Sonoran desert</w:t>
      </w:r>
      <w:proofErr w:type="gramEnd"/>
      <w:r>
        <w:rPr>
          <w:rFonts w:ascii="Cambria" w:eastAsia="Cambria" w:hAnsi="Cambria" w:cs="Cambria"/>
          <w:color w:val="000000"/>
        </w:rPr>
        <w:t xml:space="preserve"> habitat dominated by stem succulents, shrubs, and small trees. </w:t>
      </w:r>
      <w:ins w:id="61" w:author="Lindsey Sloat" w:date="2018-02-21T11:28:00Z">
        <w:r w:rsidR="00AB4304">
          <w:rPr>
            <w:rFonts w:ascii="Cambria" w:eastAsia="Cambria" w:hAnsi="Cambria" w:cs="Cambria"/>
            <w:color w:val="000000"/>
          </w:rPr>
          <w:t>Here, w</w:t>
        </w:r>
      </w:ins>
      <w:del w:id="62" w:author="Lindsey Sloat" w:date="2018-02-21T11:28:00Z">
        <w:r w:rsidDel="00AB4304">
          <w:rPr>
            <w:rFonts w:ascii="Cambria" w:eastAsia="Cambria" w:hAnsi="Cambria" w:cs="Cambria"/>
            <w:color w:val="000000"/>
          </w:rPr>
          <w:delText>W</w:delText>
        </w:r>
      </w:del>
      <w:r>
        <w:rPr>
          <w:rFonts w:ascii="Cambria" w:eastAsia="Cambria" w:hAnsi="Cambria" w:cs="Cambria"/>
          <w:color w:val="000000"/>
        </w:rPr>
        <w:t>ater</w:t>
      </w:r>
      <w:ins w:id="63" w:author="Lindsey Sloat" w:date="2018-02-21T11:28:00Z">
        <w:r w:rsidR="00AB4304">
          <w:rPr>
            <w:rFonts w:ascii="Cambria" w:eastAsia="Cambria" w:hAnsi="Cambria" w:cs="Cambria"/>
            <w:color w:val="000000"/>
          </w:rPr>
          <w:t xml:space="preserve"> availability</w:t>
        </w:r>
      </w:ins>
      <w:r>
        <w:rPr>
          <w:rFonts w:ascii="Cambria" w:eastAsia="Cambria" w:hAnsi="Cambria" w:cs="Cambria"/>
          <w:color w:val="000000"/>
        </w:rPr>
        <w:t xml:space="preserve"> is the limiting </w:t>
      </w:r>
      <w:r>
        <w:rPr>
          <w:rFonts w:ascii="Cambria" w:eastAsia="Cambria" w:hAnsi="Cambria" w:cs="Cambria"/>
          <w:color w:val="000000"/>
        </w:rPr>
        <w:lastRenderedPageBreak/>
        <w:t xml:space="preserve">resource </w:t>
      </w:r>
      <w:del w:id="64" w:author="Lindsey Sloat" w:date="2018-02-21T11:28:00Z">
        <w:r w:rsidDel="00AB4304">
          <w:rPr>
            <w:rFonts w:ascii="Cambria" w:eastAsia="Cambria" w:hAnsi="Cambria" w:cs="Cambria"/>
            <w:color w:val="000000"/>
          </w:rPr>
          <w:delText>in this area</w:delText>
        </w:r>
      </w:del>
      <w:ins w:id="65" w:author="Lindsey Sloat" w:date="2018-02-21T11:28:00Z">
        <w:r w:rsidR="00AB4304">
          <w:rPr>
            <w:rFonts w:ascii="Cambria" w:eastAsia="Cambria" w:hAnsi="Cambria" w:cs="Cambria"/>
            <w:color w:val="000000"/>
          </w:rPr>
          <w:t>for plant growth</w:t>
        </w:r>
      </w:ins>
      <w:r>
        <w:rPr>
          <w:rFonts w:ascii="Cambria" w:eastAsia="Cambria" w:hAnsi="Cambria" w:cs="Cambria"/>
          <w:color w:val="000000"/>
        </w:rPr>
        <w:t xml:space="preserve">. The climate is highly seasonal with mostly hot dry weather broken up by a late summer monsoon season as well as seasonal rainfall in January and February. </w:t>
      </w:r>
      <w:commentRangeStart w:id="66"/>
      <w:r>
        <w:rPr>
          <w:rFonts w:ascii="Cambria" w:eastAsia="Cambria" w:hAnsi="Cambria" w:cs="Cambria"/>
          <w:color w:val="000000"/>
        </w:rPr>
        <w:t xml:space="preserve">All individuals within a one-hectare area were sampled. </w:t>
      </w:r>
      <w:commentRangeEnd w:id="66"/>
      <w:r w:rsidR="00AB4304">
        <w:rPr>
          <w:rStyle w:val="CommentReference"/>
          <w:color w:val="000000"/>
        </w:rPr>
        <w:commentReference w:id="66"/>
      </w:r>
    </w:p>
    <w:p w14:paraId="1D058588" w14:textId="77777777" w:rsidR="00A95445" w:rsidRDefault="003F3643">
      <w:pPr>
        <w:spacing w:line="480" w:lineRule="auto"/>
        <w:rPr>
          <w:rFonts w:ascii="Cambria" w:eastAsia="Cambria" w:hAnsi="Cambria" w:cs="Cambria"/>
          <w:i/>
          <w:sz w:val="22"/>
          <w:szCs w:val="22"/>
        </w:rPr>
      </w:pPr>
      <w:r>
        <w:rPr>
          <w:rFonts w:ascii="Cambria" w:eastAsia="Cambria" w:hAnsi="Cambria" w:cs="Cambria"/>
          <w:i/>
          <w:color w:val="000000"/>
        </w:rPr>
        <w:t>Plant Sampling Methods</w:t>
      </w:r>
    </w:p>
    <w:p w14:paraId="77E07EC1" w14:textId="77777777" w:rsidR="00A95445" w:rsidRDefault="003F3643">
      <w:pPr>
        <w:spacing w:line="480" w:lineRule="auto"/>
        <w:ind w:firstLine="720"/>
        <w:rPr>
          <w:rFonts w:ascii="Cambria" w:eastAsia="Cambria" w:hAnsi="Cambria" w:cs="Cambria"/>
        </w:rPr>
      </w:pPr>
      <w:r>
        <w:rPr>
          <w:rFonts w:ascii="Cambria" w:eastAsia="Cambria" w:hAnsi="Cambria" w:cs="Cambria"/>
          <w:color w:val="000000"/>
        </w:rPr>
        <w:t>The herbaceous communities at the BFEC and the RMBL were all sampled</w:t>
      </w:r>
      <w:del w:id="67" w:author="Sascha Lodge" w:date="2018-02-06T16:55:00Z">
        <w:r>
          <w:rPr>
            <w:rFonts w:ascii="Cambria" w:eastAsia="Cambria" w:hAnsi="Cambria" w:cs="Cambria"/>
            <w:color w:val="000000"/>
          </w:rPr>
          <w:delText xml:space="preserve"> in</w:delText>
        </w:r>
      </w:del>
      <w:r>
        <w:rPr>
          <w:rFonts w:ascii="Cambria" w:eastAsia="Cambria" w:hAnsi="Cambria" w:cs="Cambria"/>
          <w:color w:val="000000"/>
        </w:rPr>
        <w:t xml:space="preserve"> using the same method. At peak biomass (near the end of the growing season) each individual plant in the sample plot was harvested above</w:t>
      </w:r>
      <w:ins w:id="68" w:author="Sascha Lodge" w:date="2018-02-06T16:55:00Z">
        <w:r>
          <w:rPr>
            <w:rFonts w:ascii="Cambria" w:eastAsia="Cambria" w:hAnsi="Cambria" w:cs="Cambria"/>
            <w:color w:val="000000"/>
          </w:rPr>
          <w:t>-</w:t>
        </w:r>
      </w:ins>
      <w:r>
        <w:rPr>
          <w:rFonts w:ascii="Cambria" w:eastAsia="Cambria" w:hAnsi="Cambria" w:cs="Cambria"/>
          <w:color w:val="000000"/>
        </w:rPr>
        <w:t>ground, dried at a temperature of at least 60</w:t>
      </w:r>
      <w:r>
        <w:rPr>
          <w:rFonts w:ascii="Merriweather Sans" w:eastAsia="Merriweather Sans" w:hAnsi="Merriweather Sans" w:cs="Merriweather Sans"/>
          <w:b/>
          <w:color w:val="000000"/>
        </w:rPr>
        <w:t>°</w:t>
      </w:r>
      <w:r>
        <w:rPr>
          <w:rFonts w:ascii="Cambria" w:eastAsia="Cambria" w:hAnsi="Cambria" w:cs="Cambria"/>
          <w:color w:val="000000"/>
        </w:rPr>
        <w:t xml:space="preserve">C for over one week, and weighed to the nearest 0.001g. Individual plants were defined by the aboveground biomass associated with an individual stem or stem cluster at ground level, and bunched grasses were taken as a single individual when their stems could not be reliably separated at ground level. Thus, individuals generally represent </w:t>
      </w:r>
      <w:proofErr w:type="spellStart"/>
      <w:r>
        <w:rPr>
          <w:rFonts w:ascii="Cambria" w:eastAsia="Cambria" w:hAnsi="Cambria" w:cs="Cambria"/>
          <w:color w:val="000000"/>
        </w:rPr>
        <w:t>ramets</w:t>
      </w:r>
      <w:proofErr w:type="spellEnd"/>
      <w:r>
        <w:rPr>
          <w:rFonts w:ascii="Cambria" w:eastAsia="Cambria" w:hAnsi="Cambria" w:cs="Cambria"/>
          <w:color w:val="000000"/>
        </w:rPr>
        <w:t xml:space="preserve"> rather than genets. In each case, individuals were identified to species or (often) </w:t>
      </w:r>
      <w:proofErr w:type="spellStart"/>
      <w:r>
        <w:rPr>
          <w:rFonts w:ascii="Cambria" w:eastAsia="Cambria" w:hAnsi="Cambria" w:cs="Cambria"/>
          <w:color w:val="000000"/>
        </w:rPr>
        <w:t>morphospecies</w:t>
      </w:r>
      <w:proofErr w:type="spellEnd"/>
      <w:r>
        <w:rPr>
          <w:rFonts w:ascii="Cambria" w:eastAsia="Cambria" w:hAnsi="Cambria" w:cs="Cambria"/>
          <w:color w:val="000000"/>
        </w:rPr>
        <w:t>, but we group all individuals across species in this analysis, since we are concerned with the community size-frequency distributions.</w:t>
      </w:r>
    </w:p>
    <w:p w14:paraId="7A6BB5D6" w14:textId="43A836B3"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In the BFEC forest plot, all individual trees were </w:t>
      </w:r>
      <w:proofErr w:type="spellStart"/>
      <w:r>
        <w:rPr>
          <w:rFonts w:ascii="Cambria" w:eastAsia="Cambria" w:hAnsi="Cambria" w:cs="Cambria"/>
          <w:color w:val="000000"/>
        </w:rPr>
        <w:t>censused</w:t>
      </w:r>
      <w:proofErr w:type="spellEnd"/>
      <w:r>
        <w:rPr>
          <w:rFonts w:ascii="Cambria" w:eastAsia="Cambria" w:hAnsi="Cambria" w:cs="Cambria"/>
          <w:color w:val="000000"/>
        </w:rPr>
        <w:t xml:space="preserve"> in a 2</w:t>
      </w:r>
      <w:ins w:id="69" w:author="Sascha Lodge" w:date="2018-02-06T16:57:00Z">
        <w:r>
          <w:rPr>
            <w:rFonts w:ascii="Cambria" w:eastAsia="Cambria" w:hAnsi="Cambria" w:cs="Cambria"/>
          </w:rPr>
          <w:t>-</w:t>
        </w:r>
      </w:ins>
      <w:del w:id="70" w:author="Sascha Lodge" w:date="2018-02-06T16:57:00Z">
        <w:r>
          <w:rPr>
            <w:rFonts w:ascii="Cambria" w:eastAsia="Cambria" w:hAnsi="Cambria" w:cs="Cambria"/>
            <w:color w:val="000000"/>
          </w:rPr>
          <w:delText xml:space="preserve"> </w:delText>
        </w:r>
      </w:del>
      <w:r>
        <w:rPr>
          <w:rFonts w:ascii="Cambria" w:eastAsia="Cambria" w:hAnsi="Cambria" w:cs="Cambria"/>
          <w:color w:val="000000"/>
        </w:rPr>
        <w:t>ha area established in 2006 and 2007. All individuals with a diameter breast height (DBH) greater than 1 cm were measured, mapped using an ultrasonic transponder, and identified to species. Mapped individuals were relocated and re</w:t>
      </w:r>
      <w:ins w:id="71" w:author="Lindsey Sloat" w:date="2018-02-21T11:44:00Z">
        <w:r w:rsidR="00712462">
          <w:rPr>
            <w:rFonts w:ascii="Cambria" w:eastAsia="Cambria" w:hAnsi="Cambria" w:cs="Cambria"/>
            <w:color w:val="000000"/>
          </w:rPr>
          <w:t>-</w:t>
        </w:r>
      </w:ins>
      <w:r>
        <w:rPr>
          <w:rFonts w:ascii="Cambria" w:eastAsia="Cambria" w:hAnsi="Cambria" w:cs="Cambria"/>
          <w:color w:val="000000"/>
        </w:rPr>
        <w:t xml:space="preserve">measured in the summer of 2011, and all newly established individuals were added. The DBH was then converted to mass using </w:t>
      </w:r>
      <w:proofErr w:type="spellStart"/>
      <w:r>
        <w:rPr>
          <w:rFonts w:ascii="Cambria" w:eastAsia="Cambria" w:hAnsi="Cambria" w:cs="Cambria"/>
          <w:color w:val="000000"/>
        </w:rPr>
        <w:t>allometric</w:t>
      </w:r>
      <w:proofErr w:type="spellEnd"/>
      <w:r>
        <w:rPr>
          <w:rFonts w:ascii="Cambria" w:eastAsia="Cambria" w:hAnsi="Cambria" w:cs="Cambria"/>
          <w:color w:val="000000"/>
        </w:rPr>
        <w:t xml:space="preserve"> equations (Jenkins et al. 2003). Here, we analyze the size distribution for the forest plot survey in 2011.</w:t>
      </w:r>
    </w:p>
    <w:p w14:paraId="112BB92C" w14:textId="2C16216A" w:rsidR="00A95445" w:rsidRDefault="003F3643">
      <w:pPr>
        <w:spacing w:line="480" w:lineRule="auto"/>
        <w:ind w:firstLine="720"/>
        <w:rPr>
          <w:rFonts w:ascii="Cambria" w:eastAsia="Cambria" w:hAnsi="Cambria" w:cs="Cambria"/>
        </w:rPr>
      </w:pPr>
      <w:r>
        <w:rPr>
          <w:rFonts w:ascii="Cambria" w:eastAsia="Cambria" w:hAnsi="Cambria" w:cs="Cambria"/>
          <w:color w:val="000000"/>
        </w:rPr>
        <w:lastRenderedPageBreak/>
        <w:t>In the THDL plot, the basal stem diameter, height, and canopy spread (north-south and east-west) were recorded for each individual plant (including both herbaceous and woody individuals) in a 1-h</w:t>
      </w:r>
      <w:del w:id="72" w:author="Sascha Lodge" w:date="2018-02-06T16:57:00Z">
        <w:r>
          <w:rPr>
            <w:rFonts w:ascii="Cambria" w:eastAsia="Cambria" w:hAnsi="Cambria" w:cs="Cambria"/>
            <w:color w:val="000000"/>
          </w:rPr>
          <w:delText>ect</w:delText>
        </w:r>
      </w:del>
      <w:r>
        <w:rPr>
          <w:rFonts w:ascii="Cambria" w:eastAsia="Cambria" w:hAnsi="Cambria" w:cs="Cambria"/>
          <w:color w:val="000000"/>
        </w:rPr>
        <w:t>a</w:t>
      </w:r>
      <w:del w:id="73" w:author="Sascha Lodge" w:date="2018-02-06T16:57:00Z">
        <w:r>
          <w:rPr>
            <w:rFonts w:ascii="Cambria" w:eastAsia="Cambria" w:hAnsi="Cambria" w:cs="Cambria"/>
            <w:color w:val="000000"/>
          </w:rPr>
          <w:delText>re</w:delText>
        </w:r>
      </w:del>
      <w:r>
        <w:rPr>
          <w:rFonts w:ascii="Cambria" w:eastAsia="Cambria" w:hAnsi="Cambria" w:cs="Cambria"/>
          <w:color w:val="000000"/>
        </w:rPr>
        <w:t xml:space="preserve"> area, and all individuals were mapped using a total station theodolite. The height, diameter, and canopy measures were converted to biomass values based on individuals of the same species that had been similarly measured, harvested from other local sites (road and golf course rights-of-way), dried and weighed. For most species, we estimated </w:t>
      </w:r>
      <w:proofErr w:type="spellStart"/>
      <w:r>
        <w:rPr>
          <w:rFonts w:ascii="Cambria" w:eastAsia="Cambria" w:hAnsi="Cambria" w:cs="Cambria"/>
          <w:color w:val="000000"/>
        </w:rPr>
        <w:t>allometric</w:t>
      </w:r>
      <w:proofErr w:type="spellEnd"/>
      <w:r>
        <w:rPr>
          <w:rFonts w:ascii="Cambria" w:eastAsia="Cambria" w:hAnsi="Cambria" w:cs="Cambria"/>
          <w:color w:val="000000"/>
        </w:rPr>
        <w:t xml:space="preserve"> equations based on between 6 – 149 conspecific individuals </w:t>
      </w:r>
      <w:ins w:id="74" w:author="Lindsey Sloat" w:date="2018-02-21T11:46:00Z">
        <w:r w:rsidR="00712462">
          <w:rPr>
            <w:rFonts w:ascii="Cambria" w:eastAsia="Cambria" w:hAnsi="Cambria" w:cs="Cambria"/>
            <w:color w:val="000000"/>
          </w:rPr>
          <w:t xml:space="preserve">(median 27.5 individuals) </w:t>
        </w:r>
      </w:ins>
      <w:r>
        <w:rPr>
          <w:rFonts w:ascii="Cambria" w:eastAsia="Cambria" w:hAnsi="Cambria" w:cs="Cambria"/>
          <w:color w:val="000000"/>
        </w:rPr>
        <w:t xml:space="preserve">across a wide size </w:t>
      </w:r>
      <w:commentRangeStart w:id="75"/>
      <w:r>
        <w:rPr>
          <w:rFonts w:ascii="Cambria" w:eastAsia="Cambria" w:hAnsi="Cambria" w:cs="Cambria"/>
          <w:color w:val="000000"/>
        </w:rPr>
        <w:t>range</w:t>
      </w:r>
      <w:commentRangeEnd w:id="75"/>
      <w:r w:rsidR="00712462">
        <w:rPr>
          <w:rStyle w:val="CommentReference"/>
          <w:color w:val="000000"/>
        </w:rPr>
        <w:commentReference w:id="75"/>
      </w:r>
      <w:del w:id="76" w:author="Lindsey Sloat" w:date="2018-02-21T11:46:00Z">
        <w:r w:rsidDel="00712462">
          <w:rPr>
            <w:rFonts w:ascii="Cambria" w:eastAsia="Cambria" w:hAnsi="Cambria" w:cs="Cambria"/>
            <w:color w:val="000000"/>
          </w:rPr>
          <w:delText xml:space="preserve"> (median 27.5 individuals)</w:delText>
        </w:r>
      </w:del>
      <w:r>
        <w:rPr>
          <w:rFonts w:ascii="Cambria" w:eastAsia="Cambria" w:hAnsi="Cambria" w:cs="Cambria"/>
          <w:color w:val="000000"/>
        </w:rPr>
        <w:t>. For species without harvested individuals, we used individuals from a congeneric and/or morphologically similar species or all individuals within the appropriate functional group (woody, succulent, herbaceous) to estimate biomass.</w:t>
      </w:r>
    </w:p>
    <w:p w14:paraId="556B8C26" w14:textId="77777777" w:rsidR="00A95445" w:rsidRDefault="003F3643">
      <w:pPr>
        <w:spacing w:line="480" w:lineRule="auto"/>
        <w:rPr>
          <w:rFonts w:ascii="Cambria" w:eastAsia="Cambria" w:hAnsi="Cambria" w:cs="Cambria"/>
          <w:i/>
        </w:rPr>
      </w:pPr>
      <w:r>
        <w:rPr>
          <w:rFonts w:ascii="Cambria" w:eastAsia="Cambria" w:hAnsi="Cambria" w:cs="Cambria"/>
          <w:i/>
          <w:color w:val="000000"/>
        </w:rPr>
        <w:t>Data Analysis</w:t>
      </w:r>
    </w:p>
    <w:p w14:paraId="19EC6C5E" w14:textId="0EC71CB1" w:rsidR="00A95445" w:rsidRDefault="003F3643">
      <w:pPr>
        <w:spacing w:line="480" w:lineRule="auto"/>
        <w:ind w:firstLine="720"/>
        <w:rPr>
          <w:rFonts w:ascii="Cambria" w:eastAsia="Cambria" w:hAnsi="Cambria" w:cs="Cambria"/>
        </w:rPr>
      </w:pPr>
      <w:commentRangeStart w:id="77"/>
      <w:r>
        <w:rPr>
          <w:rFonts w:ascii="Cambria" w:eastAsia="Cambria" w:hAnsi="Cambria" w:cs="Cambria"/>
          <w:color w:val="000000"/>
        </w:rPr>
        <w:t xml:space="preserve">We </w:t>
      </w:r>
      <w:commentRangeEnd w:id="77"/>
      <w:r w:rsidR="00EE47A8">
        <w:rPr>
          <w:rStyle w:val="CommentReference"/>
          <w:color w:val="000000"/>
        </w:rPr>
        <w:commentReference w:id="77"/>
      </w:r>
      <w:r>
        <w:rPr>
          <w:rFonts w:ascii="Cambria" w:eastAsia="Cambria" w:hAnsi="Cambria" w:cs="Cambria"/>
          <w:color w:val="000000"/>
        </w:rPr>
        <w:t xml:space="preserve">used maximum likelihood estimation (Muller-Landau et al. 2006a, White et al. 2008, Lai et al. 2013) to fit the two alternative size distribution models (Equations 3 and 4) using code written in </w:t>
      </w:r>
      <w:ins w:id="78" w:author="Lindsey Sloat" w:date="2018-02-21T11:48:00Z">
        <w:r w:rsidR="00712462">
          <w:rPr>
            <w:rFonts w:ascii="Cambria" w:eastAsia="Cambria" w:hAnsi="Cambria" w:cs="Cambria"/>
            <w:color w:val="000000"/>
          </w:rPr>
          <w:t>‘</w:t>
        </w:r>
      </w:ins>
      <w:commentRangeStart w:id="79"/>
      <w:commentRangeStart w:id="80"/>
      <w:r>
        <w:rPr>
          <w:rFonts w:ascii="Cambria" w:eastAsia="Cambria" w:hAnsi="Cambria" w:cs="Cambria"/>
          <w:i/>
          <w:color w:val="000000"/>
        </w:rPr>
        <w:t>R</w:t>
      </w:r>
      <w:commentRangeEnd w:id="79"/>
      <w:ins w:id="81" w:author="Lindsey Sloat" w:date="2018-02-21T11:48:00Z">
        <w:r w:rsidR="00712462">
          <w:rPr>
            <w:rFonts w:ascii="Cambria" w:eastAsia="Cambria" w:hAnsi="Cambria" w:cs="Cambria"/>
            <w:i/>
            <w:color w:val="000000"/>
          </w:rPr>
          <w:t>’</w:t>
        </w:r>
      </w:ins>
      <w:r>
        <w:commentReference w:id="79"/>
      </w:r>
      <w:commentRangeEnd w:id="80"/>
      <w:r w:rsidR="002669AB">
        <w:rPr>
          <w:rStyle w:val="CommentReference"/>
          <w:color w:val="000000"/>
        </w:rPr>
        <w:commentReference w:id="80"/>
      </w:r>
      <w:r>
        <w:rPr>
          <w:rFonts w:ascii="Cambria" w:eastAsia="Cambria" w:hAnsi="Cambria" w:cs="Cambria"/>
          <w:color w:val="000000"/>
        </w:rPr>
        <w:t xml:space="preserve">. Model fits were compared based on </w:t>
      </w:r>
      <w:proofErr w:type="spellStart"/>
      <w:r>
        <w:rPr>
          <w:rFonts w:ascii="Cambria" w:eastAsia="Cambria" w:hAnsi="Cambria" w:cs="Cambria"/>
          <w:color w:val="000000"/>
        </w:rPr>
        <w:t>Akaike’s</w:t>
      </w:r>
      <w:proofErr w:type="spellEnd"/>
      <w:r>
        <w:rPr>
          <w:rFonts w:ascii="Cambria" w:eastAsia="Cambria" w:hAnsi="Cambria" w:cs="Cambria"/>
          <w:color w:val="000000"/>
        </w:rPr>
        <w:t xml:space="preserve"> Information Criteria (AIC) value, and we selected the model with the lowest AIC score as the best fit, using the rule of thumb that models whose AIC values differed by less than 4 (</w:t>
      </w:r>
      <w:r>
        <w:rPr>
          <w:rFonts w:ascii="Cambria" w:eastAsia="Cambria" w:hAnsi="Cambria" w:cs="Cambria"/>
          <w:i/>
          <w:color w:val="000000"/>
        </w:rPr>
        <w:t>i.e</w:t>
      </w:r>
      <w:r>
        <w:rPr>
          <w:rFonts w:ascii="Cambria" w:eastAsia="Cambria" w:hAnsi="Cambria" w:cs="Cambria"/>
          <w:color w:val="000000"/>
        </w:rPr>
        <w:t>., ΔAIC&lt;4) were indistinguishable from one another. In the results below, the data are displayed in the figures using logarithmically normalized binning (White et al. 2008), but it is important to note that the maximum likelihood estimate fits were based on the raw data values and not fit directly to the binned points.</w:t>
      </w:r>
    </w:p>
    <w:p w14:paraId="1E060E78" w14:textId="7AD743CF" w:rsidR="00A95445" w:rsidRDefault="003F3643">
      <w:pPr>
        <w:spacing w:line="480" w:lineRule="auto"/>
        <w:ind w:firstLine="720"/>
        <w:rPr>
          <w:rFonts w:ascii="Cambria" w:eastAsia="Cambria" w:hAnsi="Cambria" w:cs="Cambria"/>
        </w:rPr>
      </w:pPr>
      <w:r>
        <w:rPr>
          <w:rFonts w:ascii="Cambria" w:eastAsia="Cambria" w:hAnsi="Cambria" w:cs="Cambria"/>
          <w:color w:val="000000"/>
        </w:rPr>
        <w:lastRenderedPageBreak/>
        <w:t>Finally, to examine the cross-community scaling relationship, we calculated the mean plant size in each community and plotted the log density (total number of in</w:t>
      </w:r>
      <w:del w:id="82" w:author="Sascha Lodge" w:date="2018-02-06T17:00:00Z">
        <w:r>
          <w:rPr>
            <w:rFonts w:ascii="Cambria" w:eastAsia="Cambria" w:hAnsi="Cambria" w:cs="Cambria"/>
            <w:color w:val="000000"/>
          </w:rPr>
          <w:delText>i</w:delText>
        </w:r>
      </w:del>
      <w:r>
        <w:rPr>
          <w:rFonts w:ascii="Cambria" w:eastAsia="Cambria" w:hAnsi="Cambria" w:cs="Cambria"/>
          <w:color w:val="000000"/>
        </w:rPr>
        <w:t xml:space="preserve">dividuals / plot area) against the log mean plant mass. For comparison, we also included data from Deng et al. </w:t>
      </w:r>
      <w:commentRangeStart w:id="83"/>
      <w:r>
        <w:rPr>
          <w:rFonts w:ascii="Cambria" w:eastAsia="Cambria" w:hAnsi="Cambria" w:cs="Cambria"/>
          <w:color w:val="000000"/>
        </w:rPr>
        <w:t>(2013)</w:t>
      </w:r>
      <w:commentRangeEnd w:id="83"/>
      <w:r>
        <w:commentReference w:id="83"/>
      </w:r>
      <w:r>
        <w:rPr>
          <w:rFonts w:ascii="Cambria" w:eastAsia="Cambria" w:hAnsi="Cambria" w:cs="Cambria"/>
          <w:color w:val="000000"/>
        </w:rPr>
        <w:t xml:space="preserve"> for crop plants grow</w:t>
      </w:r>
      <w:ins w:id="84" w:author="Lindsey Sloat" w:date="2018-02-21T11:55:00Z">
        <w:r w:rsidR="00B1612E">
          <w:rPr>
            <w:rFonts w:ascii="Cambria" w:eastAsia="Cambria" w:hAnsi="Cambria" w:cs="Cambria"/>
            <w:color w:val="000000"/>
          </w:rPr>
          <w:t>n</w:t>
        </w:r>
      </w:ins>
      <w:del w:id="85" w:author="Lindsey Sloat" w:date="2018-02-21T11:55:00Z">
        <w:r w:rsidDel="00B1612E">
          <w:rPr>
            <w:rFonts w:ascii="Cambria" w:eastAsia="Cambria" w:hAnsi="Cambria" w:cs="Cambria"/>
            <w:color w:val="000000"/>
          </w:rPr>
          <w:delText>ing</w:delText>
        </w:r>
      </w:del>
      <w:r>
        <w:rPr>
          <w:rFonts w:ascii="Cambria" w:eastAsia="Cambria" w:hAnsi="Cambria" w:cs="Cambria"/>
          <w:color w:val="000000"/>
        </w:rPr>
        <w:t xml:space="preserve"> at their optimal density as well as a global compendium of data from forests, plantations, and bamboo communities.</w:t>
      </w:r>
    </w:p>
    <w:p w14:paraId="6965CD89" w14:textId="77777777" w:rsidR="00A95445" w:rsidRDefault="003F3643">
      <w:pPr>
        <w:spacing w:line="480" w:lineRule="auto"/>
        <w:rPr>
          <w:rFonts w:ascii="Cambria" w:eastAsia="Cambria" w:hAnsi="Cambria" w:cs="Cambria"/>
          <w:b/>
        </w:rPr>
      </w:pPr>
      <w:r>
        <w:rPr>
          <w:rFonts w:ascii="Cambria" w:eastAsia="Cambria" w:hAnsi="Cambria" w:cs="Cambria"/>
          <w:b/>
          <w:color w:val="000000"/>
        </w:rPr>
        <w:t>Results</w:t>
      </w:r>
    </w:p>
    <w:p w14:paraId="018AE69A" w14:textId="77777777"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The communities varied substantially in the range of plant sizes, plot sizes, and dominant growth forms, but each included a large sample of individuals, ranging from 160 to 2630 plants (Table 1). </w:t>
      </w:r>
    </w:p>
    <w:p w14:paraId="48BD4FA7" w14:textId="3E965622" w:rsidR="00A95445" w:rsidRDefault="003F3643">
      <w:pPr>
        <w:spacing w:line="480" w:lineRule="auto"/>
        <w:ind w:firstLine="720"/>
        <w:rPr>
          <w:rFonts w:ascii="Cambria" w:eastAsia="Cambria" w:hAnsi="Cambria" w:cs="Cambria"/>
        </w:rPr>
      </w:pPr>
      <w:r>
        <w:rPr>
          <w:rFonts w:ascii="Cambria" w:eastAsia="Cambria" w:hAnsi="Cambria" w:cs="Cambria"/>
          <w:color w:val="000000"/>
        </w:rPr>
        <w:t>In all communities</w:t>
      </w:r>
      <w:ins w:id="86" w:author="Lindsey Sloat" w:date="2018-02-21T11:57:00Z">
        <w:r w:rsidR="00A05697">
          <w:rPr>
            <w:rFonts w:ascii="Cambria" w:eastAsia="Cambria" w:hAnsi="Cambria" w:cs="Cambria"/>
            <w:color w:val="000000"/>
          </w:rPr>
          <w:t>,</w:t>
        </w:r>
      </w:ins>
      <w:r>
        <w:rPr>
          <w:rFonts w:ascii="Cambria" w:eastAsia="Cambria" w:hAnsi="Cambria" w:cs="Cambria"/>
          <w:color w:val="000000"/>
        </w:rPr>
        <w:t xml:space="preserve"> the size distribution displayed curvature on a log-log scale suggesting a Weibull </w:t>
      </w:r>
      <w:ins w:id="87" w:author="Lindsey Sloat" w:date="2018-02-21T11:57:00Z">
        <w:r w:rsidR="00A05697">
          <w:rPr>
            <w:rFonts w:ascii="Cambria" w:eastAsia="Cambria" w:hAnsi="Cambria" w:cs="Cambria"/>
            <w:color w:val="000000"/>
          </w:rPr>
          <w:t>(</w:t>
        </w:r>
      </w:ins>
      <w:r>
        <w:rPr>
          <w:rFonts w:ascii="Cambria" w:eastAsia="Cambria" w:hAnsi="Cambria" w:cs="Cambria"/>
          <w:color w:val="000000"/>
        </w:rPr>
        <w:t>rather than a Pareto</w:t>
      </w:r>
      <w:ins w:id="88" w:author="Lindsey Sloat" w:date="2018-02-21T11:57:00Z">
        <w:r w:rsidR="00A05697">
          <w:rPr>
            <w:rFonts w:ascii="Cambria" w:eastAsia="Cambria" w:hAnsi="Cambria" w:cs="Cambria"/>
            <w:color w:val="000000"/>
          </w:rPr>
          <w:t>)</w:t>
        </w:r>
      </w:ins>
      <w:r>
        <w:rPr>
          <w:rFonts w:ascii="Cambria" w:eastAsia="Cambria" w:hAnsi="Cambria" w:cs="Cambria"/>
          <w:color w:val="000000"/>
        </w:rPr>
        <w:t xml:space="preserve"> distribution. At every site, the Weibull distribution provided a better fit to the individual size distribution than the Pareto (Figure 2), with ΔAIC &gt; 70 at a minimum (Table 2), which suggests that even when the individual size distribution appears to be quite linear under log-normalized binning (</w:t>
      </w:r>
      <w:r>
        <w:rPr>
          <w:rFonts w:ascii="Cambria" w:eastAsia="Cambria" w:hAnsi="Cambria" w:cs="Cambria"/>
          <w:i/>
          <w:color w:val="000000"/>
        </w:rPr>
        <w:t>e.g.,</w:t>
      </w:r>
      <w:r>
        <w:rPr>
          <w:rFonts w:ascii="Cambria" w:eastAsia="Cambria" w:hAnsi="Cambria" w:cs="Cambria"/>
          <w:color w:val="000000"/>
        </w:rPr>
        <w:t xml:space="preserve"> RMBL grass/sage, Figure 2), the curvilinear fit is more appropriate. </w:t>
      </w:r>
    </w:p>
    <w:p w14:paraId="21A58BDE" w14:textId="612FADEA"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Although the shape of the individual size distribution varied substantially across the communities, we did not observe systematic variation across the three locales or </w:t>
      </w:r>
      <w:del w:id="89" w:author="Lindsey Sloat" w:date="2018-02-21T11:58:00Z">
        <w:r w:rsidDel="004E6E85">
          <w:rPr>
            <w:rFonts w:ascii="Cambria" w:eastAsia="Cambria" w:hAnsi="Cambria" w:cs="Cambria"/>
            <w:color w:val="000000"/>
          </w:rPr>
          <w:delText xml:space="preserve">between </w:delText>
        </w:r>
      </w:del>
      <w:ins w:id="90" w:author="Lindsey Sloat" w:date="2018-02-21T11:58:00Z">
        <w:r w:rsidR="004E6E85">
          <w:rPr>
            <w:rFonts w:ascii="Cambria" w:eastAsia="Cambria" w:hAnsi="Cambria" w:cs="Cambria"/>
            <w:color w:val="000000"/>
          </w:rPr>
          <w:t xml:space="preserve">among </w:t>
        </w:r>
      </w:ins>
      <w:r>
        <w:rPr>
          <w:rFonts w:ascii="Cambria" w:eastAsia="Cambria" w:hAnsi="Cambria" w:cs="Cambria"/>
          <w:color w:val="000000"/>
        </w:rPr>
        <w:t>communities with different dominant growth forms (Figure 2)</w:t>
      </w:r>
      <w:ins w:id="91" w:author="Lindsey Sloat" w:date="2018-02-21T12:01:00Z">
        <w:r w:rsidR="0009419B">
          <w:rPr>
            <w:rFonts w:ascii="Cambria" w:eastAsia="Cambria" w:hAnsi="Cambria" w:cs="Cambria"/>
            <w:color w:val="000000"/>
          </w:rPr>
          <w:t>. E</w:t>
        </w:r>
      </w:ins>
      <w:del w:id="92" w:author="Lindsey Sloat" w:date="2018-02-21T12:01:00Z">
        <w:r w:rsidDel="0009419B">
          <w:rPr>
            <w:rFonts w:ascii="Cambria" w:eastAsia="Cambria" w:hAnsi="Cambria" w:cs="Cambria"/>
            <w:color w:val="000000"/>
          </w:rPr>
          <w:delText>, but</w:delText>
        </w:r>
      </w:del>
      <w:del w:id="93" w:author="Lindsey Sloat" w:date="2018-02-21T12:02:00Z">
        <w:r w:rsidDel="0009419B">
          <w:rPr>
            <w:rFonts w:ascii="Cambria" w:eastAsia="Cambria" w:hAnsi="Cambria" w:cs="Cambria"/>
            <w:color w:val="000000"/>
          </w:rPr>
          <w:delText xml:space="preserve"> e</w:delText>
        </w:r>
      </w:del>
      <w:r>
        <w:rPr>
          <w:rFonts w:ascii="Cambria" w:eastAsia="Cambria" w:hAnsi="Cambria" w:cs="Cambria"/>
          <w:color w:val="000000"/>
        </w:rPr>
        <w:t>nvironmental variation may influence the shape of the individual size distribution</w:t>
      </w:r>
      <w:ins w:id="94" w:author="Lindsey Sloat" w:date="2018-02-21T12:01:00Z">
        <w:r w:rsidR="0009419B">
          <w:rPr>
            <w:rFonts w:ascii="Cambria" w:eastAsia="Cambria" w:hAnsi="Cambria" w:cs="Cambria"/>
            <w:color w:val="000000"/>
          </w:rPr>
          <w:t>, as</w:t>
        </w:r>
      </w:ins>
      <w:del w:id="95" w:author="Lindsey Sloat" w:date="2018-02-21T12:01:00Z">
        <w:r w:rsidDel="0009419B">
          <w:rPr>
            <w:rFonts w:ascii="Cambria" w:eastAsia="Cambria" w:hAnsi="Cambria" w:cs="Cambria"/>
            <w:color w:val="000000"/>
          </w:rPr>
          <w:delText>.</w:delText>
        </w:r>
      </w:del>
      <w:r>
        <w:rPr>
          <w:rFonts w:ascii="Cambria" w:eastAsia="Cambria" w:hAnsi="Cambria" w:cs="Cambria"/>
          <w:color w:val="000000"/>
        </w:rPr>
        <w:t xml:space="preserve"> </w:t>
      </w:r>
      <w:ins w:id="96" w:author="Lindsey Sloat" w:date="2018-02-21T12:01:00Z">
        <w:r w:rsidR="0009419B">
          <w:rPr>
            <w:rFonts w:ascii="Cambria" w:eastAsia="Cambria" w:hAnsi="Cambria" w:cs="Cambria"/>
            <w:color w:val="000000"/>
          </w:rPr>
          <w:t>t</w:t>
        </w:r>
      </w:ins>
      <w:del w:id="97" w:author="Lindsey Sloat" w:date="2018-02-21T12:01:00Z">
        <w:r w:rsidDel="0009419B">
          <w:rPr>
            <w:rFonts w:ascii="Cambria" w:eastAsia="Cambria" w:hAnsi="Cambria" w:cs="Cambria"/>
            <w:color w:val="000000"/>
          </w:rPr>
          <w:delText>T</w:delText>
        </w:r>
      </w:del>
      <w:r>
        <w:rPr>
          <w:rFonts w:ascii="Cambria" w:eastAsia="Cambria" w:hAnsi="Cambria" w:cs="Cambria"/>
          <w:color w:val="000000"/>
        </w:rPr>
        <w:t xml:space="preserve">he </w:t>
      </w:r>
      <w:proofErr w:type="gramStart"/>
      <w:r>
        <w:rPr>
          <w:rFonts w:ascii="Cambria" w:eastAsia="Cambria" w:hAnsi="Cambria" w:cs="Cambria"/>
          <w:color w:val="000000"/>
        </w:rPr>
        <w:t>shape</w:t>
      </w:r>
      <w:proofErr w:type="gramEnd"/>
      <w:r>
        <w:rPr>
          <w:rFonts w:ascii="Cambria" w:eastAsia="Cambria" w:hAnsi="Cambria" w:cs="Cambria"/>
          <w:color w:val="000000"/>
        </w:rPr>
        <w:t xml:space="preserve"> parameter (</w:t>
      </w:r>
      <w:r>
        <w:rPr>
          <w:rFonts w:ascii="Symbol" w:eastAsia="Symbol" w:hAnsi="Symbol" w:cs="Symbol"/>
          <w:i/>
          <w:color w:val="000000"/>
        </w:rPr>
        <w:t></w:t>
      </w:r>
      <w:r>
        <w:rPr>
          <w:rFonts w:ascii="Cambria" w:eastAsia="Cambria" w:hAnsi="Cambria" w:cs="Cambria"/>
          <w:color w:val="000000"/>
        </w:rPr>
        <w:t>) values</w:t>
      </w:r>
      <w:ins w:id="98" w:author="Lindsey Sloat" w:date="2018-02-21T12:01:00Z">
        <w:r w:rsidR="0009419B">
          <w:rPr>
            <w:rFonts w:ascii="Cambria" w:eastAsia="Cambria" w:hAnsi="Cambria" w:cs="Cambria"/>
            <w:color w:val="000000"/>
          </w:rPr>
          <w:t xml:space="preserve"> (</w:t>
        </w:r>
      </w:ins>
      <w:del w:id="99" w:author="Lindsey Sloat" w:date="2018-02-21T12:01:00Z">
        <w:r w:rsidDel="0009419B">
          <w:rPr>
            <w:rFonts w:ascii="Cambria" w:eastAsia="Cambria" w:hAnsi="Cambria" w:cs="Cambria"/>
            <w:color w:val="000000"/>
          </w:rPr>
          <w:delText xml:space="preserve">, </w:delText>
        </w:r>
      </w:del>
      <w:r>
        <w:rPr>
          <w:rFonts w:ascii="Cambria" w:eastAsia="Cambria" w:hAnsi="Cambria" w:cs="Cambria"/>
          <w:color w:val="000000"/>
        </w:rPr>
        <w:t>which describe the curvature of the Weibull distribution</w:t>
      </w:r>
      <w:ins w:id="100" w:author="Lindsey Sloat" w:date="2018-02-21T12:01:00Z">
        <w:r w:rsidR="0009419B">
          <w:rPr>
            <w:rFonts w:ascii="Cambria" w:eastAsia="Cambria" w:hAnsi="Cambria" w:cs="Cambria"/>
            <w:color w:val="000000"/>
          </w:rPr>
          <w:t>)</w:t>
        </w:r>
      </w:ins>
      <w:del w:id="101" w:author="Lindsey Sloat" w:date="2018-02-21T12:01:00Z">
        <w:r w:rsidDel="0009419B">
          <w:rPr>
            <w:rFonts w:ascii="Cambria" w:eastAsia="Cambria" w:hAnsi="Cambria" w:cs="Cambria"/>
            <w:color w:val="000000"/>
          </w:rPr>
          <w:delText>,</w:delText>
        </w:r>
      </w:del>
      <w:r>
        <w:rPr>
          <w:rFonts w:ascii="Cambria" w:eastAsia="Cambria" w:hAnsi="Cambria" w:cs="Cambria"/>
          <w:color w:val="000000"/>
        </w:rPr>
        <w:t xml:space="preserve"> appeared to be systematically higher in the wet communities (BFEC </w:t>
      </w:r>
      <w:r>
        <w:rPr>
          <w:rFonts w:ascii="Cambria" w:eastAsia="Cambria" w:hAnsi="Cambria" w:cs="Cambria"/>
          <w:color w:val="000000"/>
        </w:rPr>
        <w:lastRenderedPageBreak/>
        <w:t xml:space="preserve">wetland and RMBL wet meadow: 0.67 – 0.74, all others: 0.30 – 0.57, Table 2). However, the nature of our sample precludes us from confidently making any formal statistical inferences about the effects of locale, growth form, or environment on the shape of the individual size distribution. </w:t>
      </w:r>
    </w:p>
    <w:p w14:paraId="66F38C8D" w14:textId="4730DD4B"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Although the Pareto </w:t>
      </w:r>
      <w:ins w:id="102" w:author="Lindsey Sloat" w:date="2018-02-21T12:03:00Z">
        <w:r w:rsidR="0009419B">
          <w:rPr>
            <w:rFonts w:ascii="Cambria" w:eastAsia="Cambria" w:hAnsi="Cambria" w:cs="Cambria"/>
            <w:color w:val="000000"/>
          </w:rPr>
          <w:t xml:space="preserve">distribution </w:t>
        </w:r>
      </w:ins>
      <w:r>
        <w:rPr>
          <w:rFonts w:ascii="Cambria" w:eastAsia="Cambria" w:hAnsi="Cambria" w:cs="Cambria"/>
          <w:color w:val="000000"/>
        </w:rPr>
        <w:t>provided an inferior fit, it should be noted that many of the Pareto exponents were close to, but shallower than, the predicted value of 11/8 (</w:t>
      </w:r>
      <w:del w:id="103" w:author="Lindsey Sloat" w:date="2018-02-21T12:03:00Z">
        <w:r w:rsidDel="0009419B">
          <w:rPr>
            <w:rFonts w:ascii="Cambria" w:eastAsia="Cambria" w:hAnsi="Cambria" w:cs="Cambria"/>
            <w:color w:val="000000"/>
          </w:rPr>
          <w:delText>(</w:delText>
        </w:r>
      </w:del>
      <w:proofErr w:type="spellStart"/>
      <w:r>
        <w:rPr>
          <w:rFonts w:ascii="Cambria" w:eastAsia="Cambria" w:hAnsi="Cambria" w:cs="Cambria"/>
          <w:color w:val="000000"/>
        </w:rPr>
        <w:t>Stegen</w:t>
      </w:r>
      <w:proofErr w:type="spellEnd"/>
      <w:r>
        <w:rPr>
          <w:rFonts w:ascii="Cambria" w:eastAsia="Cambria" w:hAnsi="Cambria" w:cs="Cambria"/>
          <w:color w:val="000000"/>
        </w:rPr>
        <w:t xml:space="preserve"> and White</w:t>
      </w:r>
      <w:ins w:id="104" w:author="Lindsey Sloat" w:date="2018-02-21T12:03:00Z">
        <w:r w:rsidR="0009419B">
          <w:rPr>
            <w:rFonts w:ascii="Cambria" w:eastAsia="Cambria" w:hAnsi="Cambria" w:cs="Cambria"/>
            <w:color w:val="000000"/>
          </w:rPr>
          <w:t>,</w:t>
        </w:r>
      </w:ins>
      <w:r>
        <w:rPr>
          <w:rFonts w:ascii="Cambria" w:eastAsia="Cambria" w:hAnsi="Cambria" w:cs="Cambria"/>
          <w:color w:val="000000"/>
        </w:rPr>
        <w:t xml:space="preserve"> 2008</w:t>
      </w:r>
      <w:ins w:id="105" w:author="Lindsey Sloat" w:date="2018-02-21T12:03:00Z">
        <w:r w:rsidR="0009419B">
          <w:rPr>
            <w:rFonts w:ascii="Cambria" w:eastAsia="Cambria" w:hAnsi="Cambria" w:cs="Cambria"/>
            <w:color w:val="000000"/>
          </w:rPr>
          <w:t>;</w:t>
        </w:r>
      </w:ins>
      <w:del w:id="106" w:author="Lindsey Sloat" w:date="2018-02-21T12:03:00Z">
        <w:r w:rsidDel="0009419B">
          <w:rPr>
            <w:rFonts w:ascii="Cambria" w:eastAsia="Cambria" w:hAnsi="Cambria" w:cs="Cambria"/>
            <w:color w:val="000000"/>
          </w:rPr>
          <w:delText>)</w:delText>
        </w:r>
      </w:del>
      <w:r>
        <w:rPr>
          <w:rFonts w:ascii="Cambria" w:eastAsia="Cambria" w:hAnsi="Cambria" w:cs="Cambria"/>
          <w:color w:val="000000"/>
        </w:rPr>
        <w:t xml:space="preserve"> Table 2).  As in the case of the shape parameter of the Weibull distribution, the Pareto exponent did not vary systematically across locales or between community </w:t>
      </w:r>
      <w:commentRangeStart w:id="107"/>
      <w:r>
        <w:rPr>
          <w:rFonts w:ascii="Cambria" w:eastAsia="Cambria" w:hAnsi="Cambria" w:cs="Cambria"/>
          <w:color w:val="000000"/>
        </w:rPr>
        <w:t>types</w:t>
      </w:r>
      <w:commentRangeEnd w:id="107"/>
      <w:r w:rsidR="00B83274">
        <w:rPr>
          <w:rStyle w:val="CommentReference"/>
          <w:color w:val="000000"/>
        </w:rPr>
        <w:commentReference w:id="107"/>
      </w:r>
      <w:r>
        <w:rPr>
          <w:rFonts w:ascii="Cambria" w:eastAsia="Cambria" w:hAnsi="Cambria" w:cs="Cambria"/>
          <w:color w:val="000000"/>
        </w:rPr>
        <w:t>.</w:t>
      </w:r>
    </w:p>
    <w:p w14:paraId="2863F350" w14:textId="77777777"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The twelve communities measured here broadly conformed to the cross-community scaling relationship observed in crops, plantations, forests, and bamboo communities (Figure 3). Interestingly, compared to crop populations with comparable mean plant mass, </w:t>
      </w:r>
      <m:oMath>
        <m:bar>
          <m:barPr>
            <m:ctrlPr>
              <w:rPr>
                <w:rFonts w:ascii="Cambria" w:eastAsia="Cambria" w:hAnsi="Cambria" w:cs="Cambria"/>
                <w:color w:val="000000"/>
              </w:rPr>
            </m:ctrlPr>
          </m:barPr>
          <m:e>
            <m:r>
              <w:rPr>
                <w:rFonts w:ascii="Cambria" w:eastAsia="Cambria" w:hAnsi="Cambria" w:cs="Cambria"/>
                <w:color w:val="000000"/>
              </w:rPr>
              <m:t>M</m:t>
            </m:r>
          </m:e>
        </m:bar>
      </m:oMath>
      <w:r>
        <w:rPr>
          <w:rFonts w:ascii="Cambria" w:eastAsia="Cambria" w:hAnsi="Cambria" w:cs="Cambria"/>
          <w:color w:val="000000"/>
        </w:rPr>
        <w:t>, the herbaceous communities from the BFEC and RMBL generally exhibit lower plant density.</w:t>
      </w:r>
    </w:p>
    <w:p w14:paraId="1D7A01BB" w14:textId="77777777" w:rsidR="00A95445" w:rsidRDefault="003F3643">
      <w:pPr>
        <w:spacing w:line="480" w:lineRule="auto"/>
        <w:rPr>
          <w:rFonts w:ascii="Cambria" w:eastAsia="Cambria" w:hAnsi="Cambria" w:cs="Cambria"/>
          <w:b/>
        </w:rPr>
      </w:pPr>
      <w:r>
        <w:rPr>
          <w:rFonts w:ascii="Cambria" w:eastAsia="Cambria" w:hAnsi="Cambria" w:cs="Cambria"/>
          <w:b/>
          <w:color w:val="000000"/>
        </w:rPr>
        <w:t>Discussion</w:t>
      </w:r>
    </w:p>
    <w:p w14:paraId="6CA12937" w14:textId="783E581E"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Overall, our results suggest that herbaceous and shrub-dominated plant communities exhibit the same relationships between size and abundance as more commonly studied forest communities and single species populations. Within communities, the individual size distributions were curvilinear, supporting the Weibull as a better description of the plant size distributions regardless of variation in dominant life forms, environmental stresses, or limiting resources. These results challenge the simplest form of metabolic scaling theory as a generalized explanation </w:t>
      </w:r>
      <w:r>
        <w:rPr>
          <w:rFonts w:ascii="Cambria" w:eastAsia="Cambria" w:hAnsi="Cambria" w:cs="Cambria"/>
          <w:color w:val="000000"/>
        </w:rPr>
        <w:lastRenderedPageBreak/>
        <w:t xml:space="preserve">for community level size </w:t>
      </w:r>
      <w:commentRangeStart w:id="108"/>
      <w:r>
        <w:rPr>
          <w:rFonts w:ascii="Cambria" w:eastAsia="Cambria" w:hAnsi="Cambria" w:cs="Cambria"/>
          <w:color w:val="000000"/>
        </w:rPr>
        <w:t>distributions</w:t>
      </w:r>
      <w:commentRangeEnd w:id="108"/>
      <w:r w:rsidR="00AC50E0">
        <w:rPr>
          <w:rStyle w:val="CommentReference"/>
          <w:color w:val="000000"/>
        </w:rPr>
        <w:commentReference w:id="108"/>
      </w:r>
      <w:r>
        <w:rPr>
          <w:rFonts w:ascii="Cambria" w:eastAsia="Cambria" w:hAnsi="Cambria" w:cs="Cambria"/>
          <w:color w:val="000000"/>
        </w:rPr>
        <w:t xml:space="preserve"> (</w:t>
      </w:r>
      <w:proofErr w:type="spellStart"/>
      <w:r>
        <w:rPr>
          <w:rFonts w:ascii="Cambria" w:eastAsia="Cambria" w:hAnsi="Cambria" w:cs="Cambria"/>
          <w:color w:val="000000"/>
        </w:rPr>
        <w:t>Niklas</w:t>
      </w:r>
      <w:proofErr w:type="spellEnd"/>
      <w:r>
        <w:rPr>
          <w:rFonts w:ascii="Cambria" w:eastAsia="Cambria" w:hAnsi="Cambria" w:cs="Cambria"/>
          <w:color w:val="000000"/>
        </w:rPr>
        <w:t xml:space="preserve"> et al. 2003, </w:t>
      </w:r>
      <w:proofErr w:type="spellStart"/>
      <w:r>
        <w:rPr>
          <w:rFonts w:ascii="Cambria" w:eastAsia="Cambria" w:hAnsi="Cambria" w:cs="Cambria"/>
          <w:color w:val="000000"/>
        </w:rPr>
        <w:t>Coomes</w:t>
      </w:r>
      <w:proofErr w:type="spellEnd"/>
      <w:r>
        <w:rPr>
          <w:rFonts w:ascii="Cambria" w:eastAsia="Cambria" w:hAnsi="Cambria" w:cs="Cambria"/>
          <w:color w:val="000000"/>
        </w:rPr>
        <w:t xml:space="preserve"> et al. 2003, Muller-Landau et al. 2006a).</w:t>
      </w:r>
      <w:ins w:id="109" w:author="Lindsey Sloat" w:date="2018-02-21T12:08:00Z">
        <w:r w:rsidR="00AC50E0">
          <w:rPr>
            <w:rFonts w:ascii="Cambria" w:eastAsia="Cambria" w:hAnsi="Cambria" w:cs="Cambria"/>
            <w:color w:val="000000"/>
          </w:rPr>
          <w:t xml:space="preserve"> </w:t>
        </w:r>
      </w:ins>
    </w:p>
    <w:p w14:paraId="7DB70B5A" w14:textId="12EBE14E" w:rsidR="00A95445" w:rsidRDefault="003F3643">
      <w:pPr>
        <w:spacing w:line="480" w:lineRule="auto"/>
        <w:ind w:firstLine="720"/>
        <w:rPr>
          <w:rFonts w:ascii="Cambria" w:eastAsia="Cambria" w:hAnsi="Cambria" w:cs="Cambria"/>
        </w:rPr>
      </w:pPr>
      <w:r>
        <w:rPr>
          <w:rFonts w:ascii="Cambria" w:eastAsia="Cambria" w:hAnsi="Cambria" w:cs="Cambria"/>
          <w:color w:val="000000"/>
        </w:rPr>
        <w:t>The fact that such a wide variety of plant communities exhibit similar individual size distributions is quite remarkable. The plant communities differed in their limiting resources, dominant plant type (</w:t>
      </w:r>
      <w:r>
        <w:rPr>
          <w:rFonts w:ascii="Cambria" w:eastAsia="Cambria" w:hAnsi="Cambria" w:cs="Cambria"/>
          <w:i/>
          <w:color w:val="000000"/>
        </w:rPr>
        <w:t xml:space="preserve">i.e., </w:t>
      </w:r>
      <w:r>
        <w:rPr>
          <w:rFonts w:ascii="Cambria" w:eastAsia="Cambria" w:hAnsi="Cambria" w:cs="Cambria"/>
          <w:color w:val="000000"/>
        </w:rPr>
        <w:t xml:space="preserve">trees, shrubs/succulents, forbs/grasses), levels of natural and human disturbance, water and nutrient availability, and other </w:t>
      </w:r>
      <w:del w:id="110" w:author="Lindsey Sloat" w:date="2018-02-21T12:10:00Z">
        <w:r w:rsidDel="00A405E6">
          <w:rPr>
            <w:rFonts w:ascii="Cambria" w:eastAsia="Cambria" w:hAnsi="Cambria" w:cs="Cambria"/>
            <w:color w:val="000000"/>
          </w:rPr>
          <w:delText xml:space="preserve">abiotic </w:delText>
        </w:r>
      </w:del>
      <w:r>
        <w:rPr>
          <w:rFonts w:ascii="Cambria" w:eastAsia="Cambria" w:hAnsi="Cambria" w:cs="Cambria"/>
          <w:color w:val="000000"/>
        </w:rPr>
        <w:t xml:space="preserve">environmental </w:t>
      </w:r>
      <w:ins w:id="111" w:author="Lindsey Sloat" w:date="2018-02-21T12:10:00Z">
        <w:r w:rsidR="00A405E6">
          <w:rPr>
            <w:rFonts w:ascii="Cambria" w:eastAsia="Cambria" w:hAnsi="Cambria" w:cs="Cambria"/>
            <w:color w:val="000000"/>
          </w:rPr>
          <w:t xml:space="preserve">and edaphic </w:t>
        </w:r>
      </w:ins>
      <w:r>
        <w:rPr>
          <w:rFonts w:ascii="Cambria" w:eastAsia="Cambria" w:hAnsi="Cambria" w:cs="Cambria"/>
          <w:color w:val="000000"/>
        </w:rPr>
        <w:t xml:space="preserve">factors. The fact that such </w:t>
      </w:r>
      <w:del w:id="112" w:author="Lindsey Sloat" w:date="2018-02-21T12:10:00Z">
        <w:r w:rsidDel="00A405E6">
          <w:rPr>
            <w:rFonts w:ascii="Cambria" w:eastAsia="Cambria" w:hAnsi="Cambria" w:cs="Cambria"/>
            <w:color w:val="000000"/>
          </w:rPr>
          <w:delText>a wide range o</w:delText>
        </w:r>
      </w:del>
      <w:ins w:id="113" w:author="Lindsey Sloat" w:date="2018-02-21T12:10:00Z">
        <w:r w:rsidR="00A405E6">
          <w:rPr>
            <w:rFonts w:ascii="Cambria" w:eastAsia="Cambria" w:hAnsi="Cambria" w:cs="Cambria"/>
            <w:color w:val="000000"/>
          </w:rPr>
          <w:t>divergent</w:t>
        </w:r>
      </w:ins>
      <w:del w:id="114" w:author="Lindsey Sloat" w:date="2018-02-21T12:11:00Z">
        <w:r w:rsidDel="00A405E6">
          <w:rPr>
            <w:rFonts w:ascii="Cambria" w:eastAsia="Cambria" w:hAnsi="Cambria" w:cs="Cambria"/>
            <w:color w:val="000000"/>
          </w:rPr>
          <w:delText>f</w:delText>
        </w:r>
      </w:del>
      <w:r>
        <w:rPr>
          <w:rFonts w:ascii="Cambria" w:eastAsia="Cambria" w:hAnsi="Cambria" w:cs="Cambria"/>
          <w:color w:val="000000"/>
        </w:rPr>
        <w:t xml:space="preserve"> communities display </w:t>
      </w:r>
      <w:del w:id="115" w:author="Lindsey Sloat" w:date="2018-02-21T12:11:00Z">
        <w:r w:rsidDel="00A405E6">
          <w:rPr>
            <w:rFonts w:ascii="Cambria" w:eastAsia="Cambria" w:hAnsi="Cambria" w:cs="Cambria"/>
            <w:color w:val="000000"/>
          </w:rPr>
          <w:delText xml:space="preserve">such </w:delText>
        </w:r>
      </w:del>
      <w:r>
        <w:rPr>
          <w:rFonts w:ascii="Cambria" w:eastAsia="Cambria" w:hAnsi="Cambria" w:cs="Cambria"/>
          <w:color w:val="000000"/>
        </w:rPr>
        <w:t xml:space="preserve">similar size distributions suggests that common </w:t>
      </w:r>
      <w:del w:id="116" w:author="Lindsey Sloat" w:date="2018-02-21T12:12:00Z">
        <w:r w:rsidDel="00A405E6">
          <w:rPr>
            <w:rFonts w:ascii="Cambria" w:eastAsia="Cambria" w:hAnsi="Cambria" w:cs="Cambria"/>
            <w:color w:val="000000"/>
          </w:rPr>
          <w:delText xml:space="preserve">ecological </w:delText>
        </w:r>
      </w:del>
      <w:r>
        <w:rPr>
          <w:rFonts w:ascii="Cambria" w:eastAsia="Cambria" w:hAnsi="Cambria" w:cs="Cambria"/>
          <w:color w:val="000000"/>
        </w:rPr>
        <w:t>processes may govern plant community structure in very different communities (</w:t>
      </w:r>
      <w:proofErr w:type="spellStart"/>
      <w:r>
        <w:rPr>
          <w:rFonts w:ascii="Cambria" w:eastAsia="Cambria" w:hAnsi="Cambria" w:cs="Cambria"/>
          <w:color w:val="000000"/>
        </w:rPr>
        <w:t>Anfodillo</w:t>
      </w:r>
      <w:proofErr w:type="spellEnd"/>
      <w:r>
        <w:rPr>
          <w:rFonts w:ascii="Cambria" w:eastAsia="Cambria" w:hAnsi="Cambria" w:cs="Cambria"/>
          <w:color w:val="000000"/>
        </w:rPr>
        <w:t xml:space="preserve"> et al. 2013).</w:t>
      </w:r>
    </w:p>
    <w:p w14:paraId="723B7CF2" w14:textId="106913FD" w:rsidR="00A95445" w:rsidRDefault="003F3643">
      <w:pPr>
        <w:spacing w:line="480" w:lineRule="auto"/>
        <w:ind w:firstLine="720"/>
        <w:rPr>
          <w:rFonts w:ascii="Cambria" w:eastAsia="Cambria" w:hAnsi="Cambria" w:cs="Cambria"/>
        </w:rPr>
      </w:pPr>
      <w:r>
        <w:rPr>
          <w:rFonts w:ascii="Cambria" w:eastAsia="Cambria" w:hAnsi="Cambria" w:cs="Cambria"/>
          <w:color w:val="000000"/>
        </w:rPr>
        <w:t>If the assumptions of demographic equilibrium theory (Muller-Landau et al. 2006b) hold in forest and non-forest communities alike, individual size distributions arise from a dynamic equilibrium between growth rates that change as a power-law function of size, and a constant (or at least size-independent) mortality rate (Lai et al. 2013). This line of reasoning is based on the idea that size</w:t>
      </w:r>
      <w:ins w:id="117" w:author="Sascha Lodge" w:date="2018-02-07T17:44:00Z">
        <w:r>
          <w:rPr>
            <w:rFonts w:ascii="Cambria" w:eastAsia="Cambria" w:hAnsi="Cambria" w:cs="Cambria"/>
          </w:rPr>
          <w:t>-</w:t>
        </w:r>
      </w:ins>
      <w:del w:id="118" w:author="Sascha Lodge" w:date="2018-02-07T17:44:00Z">
        <w:r>
          <w:rPr>
            <w:rFonts w:ascii="Cambria" w:eastAsia="Cambria" w:hAnsi="Cambria" w:cs="Cambria"/>
            <w:color w:val="000000"/>
          </w:rPr>
          <w:delText xml:space="preserve"> </w:delText>
        </w:r>
      </w:del>
      <w:r>
        <w:rPr>
          <w:rFonts w:ascii="Cambria" w:eastAsia="Cambria" w:hAnsi="Cambria" w:cs="Cambria"/>
          <w:color w:val="000000"/>
        </w:rPr>
        <w:t>asymmetric competition will impact growth and mortality when the plant is small, but once a plant is established in the community, mortality is likely independent of size. Thus, if the size threshold of the survey is low enough, we could see deviations from the Weibull model, with the Pareto distribution describing the best fit in smaller sized trees</w:t>
      </w:r>
      <w:ins w:id="119" w:author="Sascha Lodge" w:date="2018-02-07T17:45:00Z">
        <w:r>
          <w:rPr>
            <w:rFonts w:ascii="Cambria" w:eastAsia="Cambria" w:hAnsi="Cambria" w:cs="Cambria"/>
          </w:rPr>
          <w:t xml:space="preserve"> and</w:t>
        </w:r>
      </w:ins>
      <w:del w:id="120" w:author="Sascha Lodge" w:date="2018-02-07T17:45:00Z">
        <w:r>
          <w:rPr>
            <w:rFonts w:ascii="Cambria" w:eastAsia="Cambria" w:hAnsi="Cambria" w:cs="Cambria"/>
          </w:rPr>
          <w:delText>, with</w:delText>
        </w:r>
      </w:del>
      <w:r>
        <w:rPr>
          <w:rFonts w:ascii="Cambria" w:eastAsia="Cambria" w:hAnsi="Cambria" w:cs="Cambria"/>
          <w:color w:val="000000"/>
        </w:rPr>
        <w:t xml:space="preserve"> a Weibull distribution for larger individuals, as observed in several large temperate and subtropical forest plots (Lai et al. 2013). </w:t>
      </w:r>
      <w:commentRangeStart w:id="121"/>
      <w:r>
        <w:rPr>
          <w:rFonts w:ascii="Cambria" w:eastAsia="Cambria" w:hAnsi="Cambria" w:cs="Cambria"/>
          <w:color w:val="000000"/>
        </w:rPr>
        <w:t xml:space="preserve">While such a </w:t>
      </w:r>
      <w:del w:id="122" w:author="Lindsey Sloat" w:date="2018-02-21T12:39:00Z">
        <w:r w:rsidDel="002669AB">
          <w:rPr>
            <w:rFonts w:ascii="Cambria" w:eastAsia="Cambria" w:hAnsi="Cambria" w:cs="Cambria"/>
            <w:color w:val="000000"/>
          </w:rPr>
          <w:delText xml:space="preserve">mixed </w:delText>
        </w:r>
      </w:del>
      <w:ins w:id="123" w:author="Lindsey Sloat" w:date="2018-02-21T12:39:00Z">
        <w:r w:rsidR="002669AB">
          <w:rPr>
            <w:rFonts w:ascii="Cambria" w:eastAsia="Cambria" w:hAnsi="Cambria" w:cs="Cambria"/>
            <w:color w:val="000000"/>
          </w:rPr>
          <w:t>combined</w:t>
        </w:r>
        <w:r w:rsidR="002669AB">
          <w:rPr>
            <w:rFonts w:ascii="Cambria" w:eastAsia="Cambria" w:hAnsi="Cambria" w:cs="Cambria"/>
            <w:color w:val="000000"/>
          </w:rPr>
          <w:t xml:space="preserve"> </w:t>
        </w:r>
      </w:ins>
      <w:r>
        <w:rPr>
          <w:rFonts w:ascii="Cambria" w:eastAsia="Cambria" w:hAnsi="Cambria" w:cs="Cambria"/>
          <w:color w:val="000000"/>
        </w:rPr>
        <w:t>model did not provide a superior fit in any of our study plots</w:t>
      </w:r>
      <w:commentRangeEnd w:id="121"/>
      <w:r w:rsidR="00DB19BA">
        <w:rPr>
          <w:rStyle w:val="CommentReference"/>
          <w:color w:val="000000"/>
        </w:rPr>
        <w:commentReference w:id="121"/>
      </w:r>
      <w:r>
        <w:rPr>
          <w:rFonts w:ascii="Cambria" w:eastAsia="Cambria" w:hAnsi="Cambria" w:cs="Cambria"/>
          <w:color w:val="000000"/>
        </w:rPr>
        <w:t>, we did observe strongly size dependent mortality in the BFEC forest plot from 2005-20</w:t>
      </w:r>
      <w:ins w:id="124" w:author="Sascha Lodge" w:date="2018-02-07T17:45:00Z">
        <w:r>
          <w:rPr>
            <w:rFonts w:ascii="Cambria" w:eastAsia="Cambria" w:hAnsi="Cambria" w:cs="Cambria"/>
          </w:rPr>
          <w:t>1</w:t>
        </w:r>
      </w:ins>
      <w:del w:id="125" w:author="Sascha Lodge" w:date="2018-02-07T17:45:00Z">
        <w:r>
          <w:rPr>
            <w:rFonts w:ascii="Cambria" w:eastAsia="Cambria" w:hAnsi="Cambria" w:cs="Cambria"/>
          </w:rPr>
          <w:delText>0</w:delText>
        </w:r>
      </w:del>
      <w:r>
        <w:rPr>
          <w:rFonts w:ascii="Cambria" w:eastAsia="Cambria" w:hAnsi="Cambria" w:cs="Cambria"/>
          <w:color w:val="000000"/>
        </w:rPr>
        <w:t xml:space="preserve">1 (data not </w:t>
      </w:r>
      <w:r>
        <w:rPr>
          <w:rFonts w:ascii="Cambria" w:eastAsia="Cambria" w:hAnsi="Cambria" w:cs="Cambria"/>
          <w:color w:val="000000"/>
        </w:rPr>
        <w:lastRenderedPageBreak/>
        <w:t>shown), despite the superior fit of the Weibull. Thus, caution must be exercised in inferring particular assumed processes (</w:t>
      </w:r>
      <w:r>
        <w:rPr>
          <w:rFonts w:ascii="Cambria" w:eastAsia="Cambria" w:hAnsi="Cambria" w:cs="Cambria"/>
          <w:i/>
          <w:color w:val="000000"/>
        </w:rPr>
        <w:t>i.e</w:t>
      </w:r>
      <w:r>
        <w:rPr>
          <w:rFonts w:ascii="Cambria" w:eastAsia="Cambria" w:hAnsi="Cambria" w:cs="Cambria"/>
          <w:color w:val="000000"/>
        </w:rPr>
        <w:t>., size-independent mortality) from the fit of models to emergent patterns like individual size distributions.</w:t>
      </w:r>
    </w:p>
    <w:p w14:paraId="6F35367D" w14:textId="6C3389AA"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While the Weibull provided the best fit to the size distribution in every case, </w:t>
      </w:r>
      <w:commentRangeStart w:id="126"/>
      <w:r>
        <w:rPr>
          <w:rFonts w:ascii="Cambria" w:eastAsia="Cambria" w:hAnsi="Cambria" w:cs="Cambria"/>
          <w:color w:val="000000"/>
        </w:rPr>
        <w:t>some sites exhibited systematic departures from the predicted pattern</w:t>
      </w:r>
      <w:commentRangeEnd w:id="126"/>
      <w:r>
        <w:rPr>
          <w:rStyle w:val="CommentReference"/>
          <w:color w:val="000000"/>
        </w:rPr>
        <w:commentReference w:id="126"/>
      </w:r>
      <w:r>
        <w:rPr>
          <w:rFonts w:ascii="Cambria" w:eastAsia="Cambria" w:hAnsi="Cambria" w:cs="Cambria"/>
          <w:color w:val="000000"/>
        </w:rPr>
        <w:t>. At one extreme, the most abundant size class was frequently not the smallest one; below some threshold size, abundance dropped off. These deviations could reflect sampling errors in finding the smallest individuals within each plot. However, the exhaustive sampling strategy for the herbaceous communities left the plot virtually bare. At the other extreme, the actual size distribution also deviates from the Weibull for largest plants in most of the sites, with the W</w:t>
      </w:r>
      <w:del w:id="127" w:author="Sascha Lodge" w:date="2018-02-07T17:46:00Z">
        <w:r>
          <w:rPr>
            <w:rFonts w:ascii="Cambria" w:eastAsia="Cambria" w:hAnsi="Cambria" w:cs="Cambria"/>
            <w:color w:val="000000"/>
          </w:rPr>
          <w:delText>i</w:delText>
        </w:r>
      </w:del>
      <w:r>
        <w:rPr>
          <w:rFonts w:ascii="Cambria" w:eastAsia="Cambria" w:hAnsi="Cambria" w:cs="Cambria"/>
          <w:color w:val="000000"/>
        </w:rPr>
        <w:t>e</w:t>
      </w:r>
      <w:ins w:id="128" w:author="Sascha Lodge" w:date="2018-02-07T17:46:00Z">
        <w:r>
          <w:rPr>
            <w:rFonts w:ascii="Cambria" w:eastAsia="Cambria" w:hAnsi="Cambria" w:cs="Cambria"/>
            <w:color w:val="000000"/>
          </w:rPr>
          <w:t>i</w:t>
        </w:r>
      </w:ins>
      <w:r>
        <w:rPr>
          <w:rFonts w:ascii="Cambria" w:eastAsia="Cambria" w:hAnsi="Cambria" w:cs="Cambria"/>
          <w:color w:val="000000"/>
        </w:rPr>
        <w:t xml:space="preserve">bull underestimating the observed frequency of large plants. The </w:t>
      </w:r>
      <w:del w:id="129" w:author="Lindsey Sloat" w:date="2018-02-21T12:22:00Z">
        <w:r w:rsidDel="0040078D">
          <w:rPr>
            <w:rFonts w:ascii="Cambria" w:eastAsia="Cambria" w:hAnsi="Cambria" w:cs="Cambria"/>
            <w:color w:val="000000"/>
          </w:rPr>
          <w:delText xml:space="preserve">larger </w:delText>
        </w:r>
      </w:del>
      <w:ins w:id="130" w:author="Lindsey Sloat" w:date="2018-02-21T12:22:00Z">
        <w:r w:rsidR="0040078D">
          <w:rPr>
            <w:rFonts w:ascii="Cambria" w:eastAsia="Cambria" w:hAnsi="Cambria" w:cs="Cambria"/>
            <w:color w:val="000000"/>
          </w:rPr>
          <w:t>hi</w:t>
        </w:r>
      </w:ins>
      <w:ins w:id="131" w:author="Lindsey Sloat" w:date="2018-02-21T12:23:00Z">
        <w:r w:rsidR="00E2283F">
          <w:rPr>
            <w:rFonts w:ascii="Cambria" w:eastAsia="Cambria" w:hAnsi="Cambria" w:cs="Cambria"/>
            <w:color w:val="000000"/>
          </w:rPr>
          <w:t>gh</w:t>
        </w:r>
      </w:ins>
      <w:ins w:id="132" w:author="Lindsey Sloat" w:date="2018-02-21T12:22:00Z">
        <w:r w:rsidR="0040078D">
          <w:rPr>
            <w:rFonts w:ascii="Cambria" w:eastAsia="Cambria" w:hAnsi="Cambria" w:cs="Cambria"/>
            <w:color w:val="000000"/>
          </w:rPr>
          <w:t xml:space="preserve"> </w:t>
        </w:r>
      </w:ins>
      <w:r>
        <w:rPr>
          <w:rFonts w:ascii="Cambria" w:eastAsia="Cambria" w:hAnsi="Cambria" w:cs="Cambria"/>
          <w:color w:val="000000"/>
        </w:rPr>
        <w:t>number of large plants could represent systematic deviations from the assumptions of growth and mortality for particular dominant species. These deviations demonstrate that</w:t>
      </w:r>
      <w:ins w:id="133" w:author="Lindsey Sloat" w:date="2018-02-21T12:23:00Z">
        <w:r w:rsidR="00E2283F">
          <w:rPr>
            <w:rFonts w:ascii="Cambria" w:eastAsia="Cambria" w:hAnsi="Cambria" w:cs="Cambria"/>
            <w:color w:val="000000"/>
          </w:rPr>
          <w:t>,</w:t>
        </w:r>
      </w:ins>
      <w:r>
        <w:rPr>
          <w:rFonts w:ascii="Cambria" w:eastAsia="Cambria" w:hAnsi="Cambria" w:cs="Cambria"/>
          <w:color w:val="000000"/>
        </w:rPr>
        <w:t xml:space="preserve"> while simple models provide effective descriptions of plant size distributions, </w:t>
      </w:r>
      <w:commentRangeStart w:id="134"/>
      <w:r>
        <w:rPr>
          <w:rFonts w:ascii="Cambria" w:eastAsia="Cambria" w:hAnsi="Cambria" w:cs="Cambria"/>
          <w:color w:val="000000"/>
        </w:rPr>
        <w:t xml:space="preserve">site-specific conditions </w:t>
      </w:r>
      <w:commentRangeEnd w:id="134"/>
      <w:r w:rsidR="00E2283F">
        <w:rPr>
          <w:rStyle w:val="CommentReference"/>
          <w:color w:val="000000"/>
        </w:rPr>
        <w:commentReference w:id="134"/>
      </w:r>
      <w:r>
        <w:rPr>
          <w:rFonts w:ascii="Cambria" w:eastAsia="Cambria" w:hAnsi="Cambria" w:cs="Cambria"/>
          <w:color w:val="000000"/>
        </w:rPr>
        <w:t>may lead to departures from their predictions (</w:t>
      </w:r>
      <w:proofErr w:type="spellStart"/>
      <w:r>
        <w:rPr>
          <w:rFonts w:ascii="Cambria" w:eastAsia="Cambria" w:hAnsi="Cambria" w:cs="Cambria"/>
          <w:color w:val="000000"/>
        </w:rPr>
        <w:t>Coomes</w:t>
      </w:r>
      <w:proofErr w:type="spellEnd"/>
      <w:r>
        <w:rPr>
          <w:rFonts w:ascii="Cambria" w:eastAsia="Cambria" w:hAnsi="Cambria" w:cs="Cambria"/>
          <w:color w:val="000000"/>
        </w:rPr>
        <w:t xml:space="preserve"> et al. 2003, </w:t>
      </w:r>
      <w:proofErr w:type="spellStart"/>
      <w:r>
        <w:rPr>
          <w:rFonts w:ascii="Cambria" w:eastAsia="Cambria" w:hAnsi="Cambria" w:cs="Cambria"/>
          <w:color w:val="000000"/>
        </w:rPr>
        <w:t>Anfodillo</w:t>
      </w:r>
      <w:proofErr w:type="spellEnd"/>
      <w:r>
        <w:rPr>
          <w:rFonts w:ascii="Cambria" w:eastAsia="Cambria" w:hAnsi="Cambria" w:cs="Cambria"/>
          <w:color w:val="000000"/>
        </w:rPr>
        <w:t xml:space="preserve"> et al. 2013).</w:t>
      </w:r>
    </w:p>
    <w:p w14:paraId="67784CDF" w14:textId="53D68266" w:rsidR="00A95445" w:rsidRDefault="003F3643">
      <w:pPr>
        <w:spacing w:line="480" w:lineRule="auto"/>
        <w:ind w:firstLine="720"/>
        <w:rPr>
          <w:rFonts w:ascii="Cambria" w:eastAsia="Cambria" w:hAnsi="Cambria" w:cs="Cambria"/>
        </w:rPr>
      </w:pPr>
      <w:r>
        <w:rPr>
          <w:rFonts w:ascii="Cambria" w:eastAsia="Cambria" w:hAnsi="Cambria" w:cs="Cambria"/>
          <w:color w:val="000000"/>
        </w:rPr>
        <w:t xml:space="preserve">Across communities, the fact that all twelve sites conformed to </w:t>
      </w:r>
      <w:del w:id="135" w:author="Lindsey Sloat" w:date="2018-02-21T12:26:00Z">
        <w:r w:rsidDel="00BB4CF7">
          <w:rPr>
            <w:rFonts w:ascii="Cambria" w:eastAsia="Cambria" w:hAnsi="Cambria" w:cs="Cambria"/>
            <w:color w:val="000000"/>
          </w:rPr>
          <w:delText xml:space="preserve">the </w:delText>
        </w:r>
      </w:del>
      <w:ins w:id="136" w:author="Lindsey Sloat" w:date="2018-02-21T12:26:00Z">
        <w:r w:rsidR="00BB4CF7">
          <w:rPr>
            <w:rFonts w:ascii="Cambria" w:eastAsia="Cambria" w:hAnsi="Cambria" w:cs="Cambria"/>
            <w:color w:val="000000"/>
          </w:rPr>
          <w:t>a</w:t>
        </w:r>
        <w:r w:rsidR="00BB4CF7">
          <w:rPr>
            <w:rFonts w:ascii="Cambria" w:eastAsia="Cambria" w:hAnsi="Cambria" w:cs="Cambria"/>
            <w:color w:val="000000"/>
          </w:rPr>
          <w:t xml:space="preserve"> </w:t>
        </w:r>
      </w:ins>
      <w:r>
        <w:rPr>
          <w:rFonts w:ascii="Cambria" w:eastAsia="Cambria" w:hAnsi="Cambria" w:cs="Cambria"/>
          <w:color w:val="000000"/>
        </w:rPr>
        <w:t xml:space="preserve">power law linking forests, plantations, and crop populations </w:t>
      </w:r>
      <w:del w:id="137" w:author="Lindsey Sloat" w:date="2018-02-21T12:29:00Z">
        <w:r w:rsidDel="00495AF6">
          <w:rPr>
            <w:rFonts w:ascii="Cambria" w:eastAsia="Cambria" w:hAnsi="Cambria" w:cs="Cambria"/>
            <w:color w:val="000000"/>
          </w:rPr>
          <w:delText xml:space="preserve">reinforces </w:delText>
        </w:r>
      </w:del>
      <w:ins w:id="138" w:author="Lindsey Sloat" w:date="2018-02-21T12:29:00Z">
        <w:r w:rsidR="00495AF6">
          <w:rPr>
            <w:rFonts w:ascii="Cambria" w:eastAsia="Cambria" w:hAnsi="Cambria" w:cs="Cambria"/>
            <w:color w:val="000000"/>
          </w:rPr>
          <w:t>is consistent with</w:t>
        </w:r>
        <w:r w:rsidR="00495AF6">
          <w:rPr>
            <w:rFonts w:ascii="Cambria" w:eastAsia="Cambria" w:hAnsi="Cambria" w:cs="Cambria"/>
            <w:color w:val="000000"/>
          </w:rPr>
          <w:t xml:space="preserve"> </w:t>
        </w:r>
      </w:ins>
      <w:r>
        <w:rPr>
          <w:rFonts w:ascii="Cambria" w:eastAsia="Cambria" w:hAnsi="Cambria" w:cs="Cambria"/>
          <w:color w:val="000000"/>
        </w:rPr>
        <w:t xml:space="preserve">the conclusion that the cross-community size-density scaling relationship arises from the constraints of geometric packing and/or energy use (Deng et al. 2012). At the same time, the fact that our mixed-species herbaceous communities had lower plant densities than crop populations with a similar mean plant mass suggests that differences in individual size distributions among communities affect the </w:t>
      </w:r>
      <w:r>
        <w:rPr>
          <w:rFonts w:ascii="Cambria" w:eastAsia="Cambria" w:hAnsi="Cambria" w:cs="Cambria"/>
          <w:color w:val="000000"/>
        </w:rPr>
        <w:lastRenderedPageBreak/>
        <w:t xml:space="preserve">relationship between total plant density and mean plant mass. </w:t>
      </w:r>
      <w:commentRangeStart w:id="139"/>
      <w:r>
        <w:rPr>
          <w:rFonts w:ascii="Cambria" w:eastAsia="Cambria" w:hAnsi="Cambria" w:cs="Cambria"/>
          <w:color w:val="000000"/>
        </w:rPr>
        <w:t>Specifically, populations or communities with narrow, relatively uniform size distributions (</w:t>
      </w:r>
      <w:r>
        <w:rPr>
          <w:rFonts w:ascii="Cambria" w:eastAsia="Cambria" w:hAnsi="Cambria" w:cs="Cambria"/>
          <w:i/>
          <w:color w:val="000000"/>
        </w:rPr>
        <w:t>e.g</w:t>
      </w:r>
      <w:r>
        <w:rPr>
          <w:rFonts w:ascii="Cambria" w:eastAsia="Cambria" w:hAnsi="Cambria" w:cs="Cambria"/>
          <w:color w:val="000000"/>
        </w:rPr>
        <w:t>., crops) can pack in more individuals than communities exhibiting skewed, higher-variance distributions.</w:t>
      </w:r>
      <w:commentRangeEnd w:id="139"/>
      <w:r w:rsidR="007534AE">
        <w:rPr>
          <w:rStyle w:val="CommentReference"/>
          <w:color w:val="000000"/>
        </w:rPr>
        <w:commentReference w:id="139"/>
      </w:r>
      <w:r>
        <w:rPr>
          <w:rFonts w:ascii="Cambria" w:eastAsia="Cambria" w:hAnsi="Cambria" w:cs="Cambria"/>
          <w:color w:val="000000"/>
        </w:rPr>
        <w:t xml:space="preserve"> The development of formal theory linking variation in individual size distributions to cross-community scaling relationships would greatly expand our understanding of how the varied relationships between size and abundance reflect ecological processes.</w:t>
      </w:r>
    </w:p>
    <w:p w14:paraId="0D2A03C5" w14:textId="77777777" w:rsidR="00A95445" w:rsidRDefault="00A95445">
      <w:pPr>
        <w:spacing w:line="480" w:lineRule="auto"/>
        <w:ind w:firstLine="720"/>
        <w:rPr>
          <w:rFonts w:ascii="Cambria" w:eastAsia="Cambria" w:hAnsi="Cambria" w:cs="Cambria"/>
        </w:rPr>
      </w:pPr>
    </w:p>
    <w:p w14:paraId="1FDF609B" w14:textId="77777777" w:rsidR="00A95445" w:rsidRDefault="00A95445">
      <w:pPr>
        <w:spacing w:line="480" w:lineRule="auto"/>
        <w:ind w:firstLine="720"/>
        <w:rPr>
          <w:rFonts w:ascii="Cambria" w:eastAsia="Cambria" w:hAnsi="Cambria" w:cs="Cambria"/>
        </w:rPr>
      </w:pPr>
    </w:p>
    <w:p w14:paraId="5789CB16" w14:textId="77777777" w:rsidR="00A95445" w:rsidRDefault="00A95445">
      <w:pPr>
        <w:spacing w:line="480" w:lineRule="auto"/>
        <w:ind w:firstLine="720"/>
        <w:rPr>
          <w:rFonts w:ascii="Cambria" w:eastAsia="Cambria" w:hAnsi="Cambria" w:cs="Cambria"/>
        </w:rPr>
      </w:pPr>
    </w:p>
    <w:p w14:paraId="5C40EE58" w14:textId="77777777" w:rsidR="00A95445" w:rsidRDefault="00A95445">
      <w:pPr>
        <w:rPr>
          <w:rFonts w:ascii="Cambria" w:eastAsia="Cambria" w:hAnsi="Cambria" w:cs="Cambria"/>
          <w:b/>
        </w:rPr>
      </w:pPr>
    </w:p>
    <w:p w14:paraId="4204A0A0" w14:textId="77777777" w:rsidR="00A95445" w:rsidRDefault="00A95445">
      <w:pPr>
        <w:rPr>
          <w:rFonts w:ascii="Cambria" w:eastAsia="Cambria" w:hAnsi="Cambria" w:cs="Cambria"/>
          <w:b/>
        </w:rPr>
      </w:pPr>
    </w:p>
    <w:p w14:paraId="4693013A" w14:textId="77777777" w:rsidR="00A95445" w:rsidRDefault="00A95445">
      <w:pPr>
        <w:rPr>
          <w:rFonts w:ascii="Cambria" w:eastAsia="Cambria" w:hAnsi="Cambria" w:cs="Cambria"/>
          <w:b/>
        </w:rPr>
      </w:pPr>
    </w:p>
    <w:p w14:paraId="10A2E584" w14:textId="77777777" w:rsidR="00A95445" w:rsidRDefault="00A95445">
      <w:pPr>
        <w:rPr>
          <w:rFonts w:ascii="Cambria" w:eastAsia="Cambria" w:hAnsi="Cambria" w:cs="Cambria"/>
          <w:b/>
        </w:rPr>
      </w:pPr>
    </w:p>
    <w:p w14:paraId="544BAB74" w14:textId="77777777" w:rsidR="00A95445" w:rsidRDefault="00A95445">
      <w:pPr>
        <w:rPr>
          <w:rFonts w:ascii="Cambria" w:eastAsia="Cambria" w:hAnsi="Cambria" w:cs="Cambria"/>
          <w:b/>
        </w:rPr>
      </w:pPr>
    </w:p>
    <w:p w14:paraId="75FD6B50" w14:textId="77777777" w:rsidR="00A95445" w:rsidRDefault="00A95445">
      <w:pPr>
        <w:rPr>
          <w:rFonts w:ascii="Cambria" w:eastAsia="Cambria" w:hAnsi="Cambria" w:cs="Cambria"/>
          <w:b/>
        </w:rPr>
      </w:pPr>
    </w:p>
    <w:p w14:paraId="160AC4AA" w14:textId="77777777" w:rsidR="00A95445" w:rsidRDefault="003F3643">
      <w:pPr>
        <w:rPr>
          <w:rFonts w:ascii="Cambria" w:eastAsia="Cambria" w:hAnsi="Cambria" w:cs="Cambria"/>
          <w:b/>
        </w:rPr>
      </w:pPr>
      <w:r>
        <w:rPr>
          <w:rFonts w:ascii="Cambria" w:eastAsia="Cambria" w:hAnsi="Cambria" w:cs="Cambria"/>
          <w:b/>
          <w:color w:val="000000"/>
        </w:rPr>
        <w:t>References</w:t>
      </w:r>
    </w:p>
    <w:p w14:paraId="3627771D" w14:textId="77777777" w:rsidR="00A95445" w:rsidRDefault="00A95445">
      <w:pPr>
        <w:rPr>
          <w:rFonts w:ascii="Cambria" w:eastAsia="Cambria" w:hAnsi="Cambria" w:cs="Cambria"/>
        </w:rPr>
      </w:pPr>
    </w:p>
    <w:p w14:paraId="231166B5"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Anfodillo</w:t>
      </w:r>
      <w:proofErr w:type="spellEnd"/>
      <w:r>
        <w:rPr>
          <w:rFonts w:ascii="Cambria" w:eastAsia="Cambria" w:hAnsi="Cambria" w:cs="Cambria"/>
          <w:color w:val="000000"/>
        </w:rPr>
        <w:t xml:space="preserve">, T., M. </w:t>
      </w:r>
      <w:proofErr w:type="spellStart"/>
      <w:r>
        <w:rPr>
          <w:rFonts w:ascii="Cambria" w:eastAsia="Cambria" w:hAnsi="Cambria" w:cs="Cambria"/>
          <w:color w:val="000000"/>
        </w:rPr>
        <w:t>Carrer</w:t>
      </w:r>
      <w:proofErr w:type="spellEnd"/>
      <w:r>
        <w:rPr>
          <w:rFonts w:ascii="Cambria" w:eastAsia="Cambria" w:hAnsi="Cambria" w:cs="Cambria"/>
          <w:color w:val="000000"/>
        </w:rPr>
        <w:t xml:space="preserve">, F. </w:t>
      </w:r>
      <w:proofErr w:type="spellStart"/>
      <w:r>
        <w:rPr>
          <w:rFonts w:ascii="Cambria" w:eastAsia="Cambria" w:hAnsi="Cambria" w:cs="Cambria"/>
          <w:color w:val="000000"/>
        </w:rPr>
        <w:t>Simini</w:t>
      </w:r>
      <w:proofErr w:type="spellEnd"/>
      <w:r>
        <w:rPr>
          <w:rFonts w:ascii="Cambria" w:eastAsia="Cambria" w:hAnsi="Cambria" w:cs="Cambria"/>
          <w:color w:val="000000"/>
        </w:rPr>
        <w:t xml:space="preserve">, I. </w:t>
      </w:r>
      <w:proofErr w:type="spellStart"/>
      <w:r>
        <w:rPr>
          <w:rFonts w:ascii="Cambria" w:eastAsia="Cambria" w:hAnsi="Cambria" w:cs="Cambria"/>
          <w:color w:val="000000"/>
        </w:rPr>
        <w:t>Popa</w:t>
      </w:r>
      <w:proofErr w:type="spellEnd"/>
      <w:r>
        <w:rPr>
          <w:rFonts w:ascii="Cambria" w:eastAsia="Cambria" w:hAnsi="Cambria" w:cs="Cambria"/>
          <w:color w:val="000000"/>
        </w:rPr>
        <w:t xml:space="preserve">, J. R. </w:t>
      </w:r>
      <w:proofErr w:type="spellStart"/>
      <w:r>
        <w:rPr>
          <w:rFonts w:ascii="Cambria" w:eastAsia="Cambria" w:hAnsi="Cambria" w:cs="Cambria"/>
          <w:color w:val="000000"/>
        </w:rPr>
        <w:t>Banavar</w:t>
      </w:r>
      <w:proofErr w:type="spellEnd"/>
      <w:r>
        <w:rPr>
          <w:rFonts w:ascii="Cambria" w:eastAsia="Cambria" w:hAnsi="Cambria" w:cs="Cambria"/>
          <w:color w:val="000000"/>
        </w:rPr>
        <w:t xml:space="preserve">, and A. </w:t>
      </w:r>
      <w:proofErr w:type="spellStart"/>
      <w:r>
        <w:rPr>
          <w:rFonts w:ascii="Cambria" w:eastAsia="Cambria" w:hAnsi="Cambria" w:cs="Cambria"/>
          <w:color w:val="000000"/>
        </w:rPr>
        <w:t>Maritan</w:t>
      </w:r>
      <w:proofErr w:type="spellEnd"/>
      <w:r>
        <w:rPr>
          <w:rFonts w:ascii="Cambria" w:eastAsia="Cambria" w:hAnsi="Cambria" w:cs="Cambria"/>
          <w:color w:val="000000"/>
        </w:rPr>
        <w:t xml:space="preserve">. 2013. An </w:t>
      </w:r>
      <w:proofErr w:type="spellStart"/>
      <w:r>
        <w:rPr>
          <w:rFonts w:ascii="Cambria" w:eastAsia="Cambria" w:hAnsi="Cambria" w:cs="Cambria"/>
          <w:color w:val="000000"/>
        </w:rPr>
        <w:t>allometry</w:t>
      </w:r>
      <w:proofErr w:type="spellEnd"/>
      <w:r>
        <w:rPr>
          <w:rFonts w:ascii="Cambria" w:eastAsia="Cambria" w:hAnsi="Cambria" w:cs="Cambria"/>
          <w:color w:val="000000"/>
        </w:rPr>
        <w:t>-based approach for understanding forest structure, predicting tree-size distribution and assessing the degree of disturbance. Proceedings of the Royal Society B-Biological Sciences 280:20122375.</w:t>
      </w:r>
    </w:p>
    <w:p w14:paraId="6D9DF90E"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Bond, W. J., and J. J. </w:t>
      </w:r>
      <w:proofErr w:type="spellStart"/>
      <w:r>
        <w:rPr>
          <w:rFonts w:ascii="Cambria" w:eastAsia="Cambria" w:hAnsi="Cambria" w:cs="Cambria"/>
          <w:color w:val="000000"/>
        </w:rPr>
        <w:t>Midgley</w:t>
      </w:r>
      <w:proofErr w:type="spellEnd"/>
      <w:r>
        <w:rPr>
          <w:rFonts w:ascii="Cambria" w:eastAsia="Cambria" w:hAnsi="Cambria" w:cs="Cambria"/>
          <w:color w:val="000000"/>
        </w:rPr>
        <w:t>. 2001. Ecology of sprouting in woody plants: the persistence niche. Trends in Ecology &amp; Evolution 16:45–51.</w:t>
      </w:r>
    </w:p>
    <w:p w14:paraId="60687CFA"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Bryant, J. A., C. </w:t>
      </w:r>
      <w:proofErr w:type="spellStart"/>
      <w:r>
        <w:rPr>
          <w:rFonts w:ascii="Cambria" w:eastAsia="Cambria" w:hAnsi="Cambria" w:cs="Cambria"/>
          <w:color w:val="000000"/>
        </w:rPr>
        <w:t>Lamanna</w:t>
      </w:r>
      <w:proofErr w:type="spellEnd"/>
      <w:r>
        <w:rPr>
          <w:rFonts w:ascii="Cambria" w:eastAsia="Cambria" w:hAnsi="Cambria" w:cs="Cambria"/>
          <w:color w:val="000000"/>
        </w:rPr>
        <w:t xml:space="preserve">, H. </w:t>
      </w:r>
      <w:proofErr w:type="spellStart"/>
      <w:r>
        <w:rPr>
          <w:rFonts w:ascii="Cambria" w:eastAsia="Cambria" w:hAnsi="Cambria" w:cs="Cambria"/>
          <w:color w:val="000000"/>
        </w:rPr>
        <w:t>Morlon</w:t>
      </w:r>
      <w:proofErr w:type="spellEnd"/>
      <w:r>
        <w:rPr>
          <w:rFonts w:ascii="Cambria" w:eastAsia="Cambria" w:hAnsi="Cambria" w:cs="Cambria"/>
          <w:color w:val="000000"/>
        </w:rPr>
        <w:t xml:space="preserve">, A. J. </w:t>
      </w:r>
      <w:proofErr w:type="spellStart"/>
      <w:r>
        <w:rPr>
          <w:rFonts w:ascii="Cambria" w:eastAsia="Cambria" w:hAnsi="Cambria" w:cs="Cambria"/>
          <w:color w:val="000000"/>
        </w:rPr>
        <w:t>Kerkhoff</w:t>
      </w:r>
      <w:proofErr w:type="spellEnd"/>
      <w:r>
        <w:rPr>
          <w:rFonts w:ascii="Cambria" w:eastAsia="Cambria" w:hAnsi="Cambria" w:cs="Cambria"/>
          <w:color w:val="000000"/>
        </w:rPr>
        <w:t xml:space="preserve">, B. J. </w:t>
      </w:r>
      <w:proofErr w:type="spellStart"/>
      <w:r>
        <w:rPr>
          <w:rFonts w:ascii="Cambria" w:eastAsia="Cambria" w:hAnsi="Cambria" w:cs="Cambria"/>
          <w:color w:val="000000"/>
        </w:rPr>
        <w:t>Enquist</w:t>
      </w:r>
      <w:proofErr w:type="spellEnd"/>
      <w:r>
        <w:rPr>
          <w:rFonts w:ascii="Cambria" w:eastAsia="Cambria" w:hAnsi="Cambria" w:cs="Cambria"/>
          <w:color w:val="000000"/>
        </w:rPr>
        <w:t xml:space="preserve">, and J. L. Green. 2008. Microbes on mountainsides: contrasting elevational patterns of bacterial and </w:t>
      </w:r>
      <w:r>
        <w:rPr>
          <w:rFonts w:ascii="Cambria" w:eastAsia="Cambria" w:hAnsi="Cambria" w:cs="Cambria"/>
          <w:color w:val="000000"/>
        </w:rPr>
        <w:lastRenderedPageBreak/>
        <w:t>plant diversity. Proceedings of the National Academy of Sciences of the United States of America In Press.</w:t>
      </w:r>
    </w:p>
    <w:p w14:paraId="238F7C6E"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Chu, C.-J., J. Weiner, F. T. </w:t>
      </w:r>
      <w:proofErr w:type="spellStart"/>
      <w:r>
        <w:rPr>
          <w:rFonts w:ascii="Cambria" w:eastAsia="Cambria" w:hAnsi="Cambria" w:cs="Cambria"/>
          <w:color w:val="000000"/>
        </w:rPr>
        <w:t>Maestre</w:t>
      </w:r>
      <w:proofErr w:type="spellEnd"/>
      <w:r>
        <w:rPr>
          <w:rFonts w:ascii="Cambria" w:eastAsia="Cambria" w:hAnsi="Cambria" w:cs="Cambria"/>
          <w:color w:val="000000"/>
        </w:rPr>
        <w:t>, Y.-S. Wang, C. Morris, S. Xiao, J.-L. Yuan, G.-Z. Du, and G. Wang. 2010. Effects of positive interactions, size symmetry of competition and abiotic stress on self-thinning in simulated plant populations. Annals of Botany 106:647–652.</w:t>
      </w:r>
    </w:p>
    <w:p w14:paraId="52A55A3B"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Coomes</w:t>
      </w:r>
      <w:proofErr w:type="spellEnd"/>
      <w:r>
        <w:rPr>
          <w:rFonts w:ascii="Cambria" w:eastAsia="Cambria" w:hAnsi="Cambria" w:cs="Cambria"/>
          <w:color w:val="000000"/>
        </w:rPr>
        <w:t>, D. A., R. P. Duncan, R. B. Allen, and J. Truscott. 2003. Disturbances prevent stem size-density distributions in natural forests from following scaling relationships. Ecology Letters 6:980–989.</w:t>
      </w:r>
    </w:p>
    <w:p w14:paraId="2C837435"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Deng, J., W. </w:t>
      </w:r>
      <w:proofErr w:type="spellStart"/>
      <w:r>
        <w:rPr>
          <w:rFonts w:ascii="Cambria" w:eastAsia="Cambria" w:hAnsi="Cambria" w:cs="Cambria"/>
          <w:color w:val="000000"/>
        </w:rPr>
        <w:t>Zuo</w:t>
      </w:r>
      <w:proofErr w:type="spellEnd"/>
      <w:r>
        <w:rPr>
          <w:rFonts w:ascii="Cambria" w:eastAsia="Cambria" w:hAnsi="Cambria" w:cs="Cambria"/>
          <w:color w:val="000000"/>
        </w:rPr>
        <w:t xml:space="preserve">, Z. Wang, Z. Fan, M. Ji, G. Wang, J. Ran, C. Zhao, J. Liu, K. J. </w:t>
      </w:r>
      <w:proofErr w:type="spellStart"/>
      <w:r>
        <w:rPr>
          <w:rFonts w:ascii="Cambria" w:eastAsia="Cambria" w:hAnsi="Cambria" w:cs="Cambria"/>
          <w:color w:val="000000"/>
        </w:rPr>
        <w:t>Niklas</w:t>
      </w:r>
      <w:proofErr w:type="spellEnd"/>
      <w:r>
        <w:rPr>
          <w:rFonts w:ascii="Cambria" w:eastAsia="Cambria" w:hAnsi="Cambria" w:cs="Cambria"/>
          <w:color w:val="000000"/>
        </w:rPr>
        <w:t>, S. T. Hammond, and J. H. Brown. 2012. Insights into plant size-density relationships from models and agricultural crops. Proceedings of the National Academy of Sciences 109:8600–8605.</w:t>
      </w:r>
    </w:p>
    <w:p w14:paraId="4A0DE8E0"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Enquist</w:t>
      </w:r>
      <w:proofErr w:type="spellEnd"/>
      <w:r>
        <w:rPr>
          <w:rFonts w:ascii="Cambria" w:eastAsia="Cambria" w:hAnsi="Cambria" w:cs="Cambria"/>
          <w:color w:val="000000"/>
        </w:rPr>
        <w:t xml:space="preserve">, B. J., A. P. Allen, J. H. Brown, J. F. </w:t>
      </w:r>
      <w:proofErr w:type="spellStart"/>
      <w:r>
        <w:rPr>
          <w:rFonts w:ascii="Cambria" w:eastAsia="Cambria" w:hAnsi="Cambria" w:cs="Cambria"/>
          <w:color w:val="000000"/>
        </w:rPr>
        <w:t>Gillooly</w:t>
      </w:r>
      <w:proofErr w:type="spellEnd"/>
      <w:r>
        <w:rPr>
          <w:rFonts w:ascii="Cambria" w:eastAsia="Cambria" w:hAnsi="Cambria" w:cs="Cambria"/>
          <w:color w:val="000000"/>
        </w:rPr>
        <w:t xml:space="preserve">, A. J. </w:t>
      </w:r>
      <w:proofErr w:type="spellStart"/>
      <w:r>
        <w:rPr>
          <w:rFonts w:ascii="Cambria" w:eastAsia="Cambria" w:hAnsi="Cambria" w:cs="Cambria"/>
          <w:color w:val="000000"/>
        </w:rPr>
        <w:t>Kerkhoff</w:t>
      </w:r>
      <w:proofErr w:type="spellEnd"/>
      <w:r>
        <w:rPr>
          <w:rFonts w:ascii="Cambria" w:eastAsia="Cambria" w:hAnsi="Cambria" w:cs="Cambria"/>
          <w:color w:val="000000"/>
        </w:rPr>
        <w:t xml:space="preserve">, K. J. </w:t>
      </w:r>
      <w:proofErr w:type="spellStart"/>
      <w:r>
        <w:rPr>
          <w:rFonts w:ascii="Cambria" w:eastAsia="Cambria" w:hAnsi="Cambria" w:cs="Cambria"/>
          <w:color w:val="000000"/>
        </w:rPr>
        <w:t>Niklas</w:t>
      </w:r>
      <w:proofErr w:type="spellEnd"/>
      <w:r>
        <w:rPr>
          <w:rFonts w:ascii="Cambria" w:eastAsia="Cambria" w:hAnsi="Cambria" w:cs="Cambria"/>
          <w:color w:val="000000"/>
        </w:rPr>
        <w:t xml:space="preserve">, C. A. Price, and G. B. West. 2007. Does the exception prove the rule? Nature </w:t>
      </w:r>
      <w:proofErr w:type="gramStart"/>
      <w:r>
        <w:rPr>
          <w:rFonts w:ascii="Cambria" w:eastAsia="Cambria" w:hAnsi="Cambria" w:cs="Cambria"/>
          <w:color w:val="000000"/>
        </w:rPr>
        <w:t>445:E</w:t>
      </w:r>
      <w:proofErr w:type="gramEnd"/>
      <w:r>
        <w:rPr>
          <w:rFonts w:ascii="Cambria" w:eastAsia="Cambria" w:hAnsi="Cambria" w:cs="Cambria"/>
          <w:color w:val="000000"/>
        </w:rPr>
        <w:t>9–E10.</w:t>
      </w:r>
    </w:p>
    <w:p w14:paraId="12ABA821"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Enquist</w:t>
      </w:r>
      <w:proofErr w:type="spellEnd"/>
      <w:r>
        <w:rPr>
          <w:rFonts w:ascii="Cambria" w:eastAsia="Cambria" w:hAnsi="Cambria" w:cs="Cambria"/>
          <w:color w:val="000000"/>
        </w:rPr>
        <w:t xml:space="preserve">, B. J., J. H. Brown, and G. B. West. 1998. </w:t>
      </w:r>
      <w:proofErr w:type="spellStart"/>
      <w:r>
        <w:rPr>
          <w:rFonts w:ascii="Cambria" w:eastAsia="Cambria" w:hAnsi="Cambria" w:cs="Cambria"/>
          <w:color w:val="000000"/>
        </w:rPr>
        <w:t>Allometric</w:t>
      </w:r>
      <w:proofErr w:type="spellEnd"/>
      <w:r>
        <w:rPr>
          <w:rFonts w:ascii="Cambria" w:eastAsia="Cambria" w:hAnsi="Cambria" w:cs="Cambria"/>
          <w:color w:val="000000"/>
        </w:rPr>
        <w:t xml:space="preserve"> scaling of plant energetics and population density. Nature 395:163–165.</w:t>
      </w:r>
    </w:p>
    <w:p w14:paraId="5E5DA9CA"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Enquist</w:t>
      </w:r>
      <w:proofErr w:type="spellEnd"/>
      <w:r>
        <w:rPr>
          <w:rFonts w:ascii="Cambria" w:eastAsia="Cambria" w:hAnsi="Cambria" w:cs="Cambria"/>
          <w:color w:val="000000"/>
        </w:rPr>
        <w:t xml:space="preserve">, B. J., and K. J. </w:t>
      </w:r>
      <w:proofErr w:type="spellStart"/>
      <w:r>
        <w:rPr>
          <w:rFonts w:ascii="Cambria" w:eastAsia="Cambria" w:hAnsi="Cambria" w:cs="Cambria"/>
          <w:color w:val="000000"/>
        </w:rPr>
        <w:t>Niklas</w:t>
      </w:r>
      <w:proofErr w:type="spellEnd"/>
      <w:r>
        <w:rPr>
          <w:rFonts w:ascii="Cambria" w:eastAsia="Cambria" w:hAnsi="Cambria" w:cs="Cambria"/>
          <w:color w:val="000000"/>
        </w:rPr>
        <w:t>. 2001. Invariant scaling relations across tree-dominated communities. Nature 410:655–660.</w:t>
      </w:r>
    </w:p>
    <w:p w14:paraId="4A47A63D"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Jenkins, J. C., D. C. </w:t>
      </w:r>
      <w:proofErr w:type="spellStart"/>
      <w:r>
        <w:rPr>
          <w:rFonts w:ascii="Cambria" w:eastAsia="Cambria" w:hAnsi="Cambria" w:cs="Cambria"/>
          <w:color w:val="000000"/>
        </w:rPr>
        <w:t>Chojnacky</w:t>
      </w:r>
      <w:proofErr w:type="spellEnd"/>
      <w:r>
        <w:rPr>
          <w:rFonts w:ascii="Cambria" w:eastAsia="Cambria" w:hAnsi="Cambria" w:cs="Cambria"/>
          <w:color w:val="000000"/>
        </w:rPr>
        <w:t xml:space="preserve">, L. S. Heath, and R. A. </w:t>
      </w:r>
      <w:proofErr w:type="spellStart"/>
      <w:r>
        <w:rPr>
          <w:rFonts w:ascii="Cambria" w:eastAsia="Cambria" w:hAnsi="Cambria" w:cs="Cambria"/>
          <w:color w:val="000000"/>
        </w:rPr>
        <w:t>Birdsey</w:t>
      </w:r>
      <w:proofErr w:type="spellEnd"/>
      <w:r>
        <w:rPr>
          <w:rFonts w:ascii="Cambria" w:eastAsia="Cambria" w:hAnsi="Cambria" w:cs="Cambria"/>
          <w:color w:val="000000"/>
        </w:rPr>
        <w:t>. 2003. National-scale biomass estimators for United States tree species. Forest Science 49:12–35.</w:t>
      </w:r>
    </w:p>
    <w:p w14:paraId="39C155AA"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lastRenderedPageBreak/>
        <w:t>Kerkhoff</w:t>
      </w:r>
      <w:proofErr w:type="spellEnd"/>
      <w:r>
        <w:rPr>
          <w:rFonts w:ascii="Cambria" w:eastAsia="Cambria" w:hAnsi="Cambria" w:cs="Cambria"/>
          <w:color w:val="000000"/>
        </w:rPr>
        <w:t xml:space="preserve">, A. J., and B. J. </w:t>
      </w:r>
      <w:proofErr w:type="spellStart"/>
      <w:r>
        <w:rPr>
          <w:rFonts w:ascii="Cambria" w:eastAsia="Cambria" w:hAnsi="Cambria" w:cs="Cambria"/>
          <w:color w:val="000000"/>
        </w:rPr>
        <w:t>Enquist</w:t>
      </w:r>
      <w:proofErr w:type="spellEnd"/>
      <w:r>
        <w:rPr>
          <w:rFonts w:ascii="Cambria" w:eastAsia="Cambria" w:hAnsi="Cambria" w:cs="Cambria"/>
          <w:color w:val="000000"/>
        </w:rPr>
        <w:t>. 2007. The implications of scaling approaches for understanding resilience and reorganization in ecosystems. Bioscience 57:489–499.</w:t>
      </w:r>
    </w:p>
    <w:p w14:paraId="49003CFD"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Kikuzawa</w:t>
      </w:r>
      <w:proofErr w:type="spellEnd"/>
      <w:r>
        <w:rPr>
          <w:rFonts w:ascii="Cambria" w:eastAsia="Cambria" w:hAnsi="Cambria" w:cs="Cambria"/>
          <w:color w:val="000000"/>
        </w:rPr>
        <w:t xml:space="preserve">, K. 1999. Theoretical relationships between mean plant </w:t>
      </w:r>
      <w:proofErr w:type="gramStart"/>
      <w:r>
        <w:rPr>
          <w:rFonts w:ascii="Cambria" w:eastAsia="Cambria" w:hAnsi="Cambria" w:cs="Cambria"/>
          <w:color w:val="000000"/>
        </w:rPr>
        <w:t xml:space="preserve">size  </w:t>
      </w:r>
      <w:proofErr w:type="spellStart"/>
      <w:r>
        <w:rPr>
          <w:rFonts w:ascii="Cambria" w:eastAsia="Cambria" w:hAnsi="Cambria" w:cs="Cambria"/>
          <w:color w:val="000000"/>
        </w:rPr>
        <w:t>size</w:t>
      </w:r>
      <w:proofErr w:type="spellEnd"/>
      <w:proofErr w:type="gramEnd"/>
      <w:r>
        <w:rPr>
          <w:rFonts w:ascii="Cambria" w:eastAsia="Cambria" w:hAnsi="Cambria" w:cs="Cambria"/>
          <w:color w:val="000000"/>
        </w:rPr>
        <w:t xml:space="preserve"> distribution and </w:t>
      </w:r>
      <w:proofErr w:type="spellStart"/>
      <w:r>
        <w:rPr>
          <w:rFonts w:ascii="Cambria" w:eastAsia="Cambria" w:hAnsi="Cambria" w:cs="Cambria"/>
          <w:color w:val="000000"/>
        </w:rPr>
        <w:t>self thinning</w:t>
      </w:r>
      <w:proofErr w:type="spellEnd"/>
      <w:r>
        <w:rPr>
          <w:rFonts w:ascii="Cambria" w:eastAsia="Cambria" w:hAnsi="Cambria" w:cs="Cambria"/>
          <w:color w:val="000000"/>
        </w:rPr>
        <w:t xml:space="preserve"> under one-sided competition. Annals of Botany 83:11–18.</w:t>
      </w:r>
    </w:p>
    <w:p w14:paraId="293094C5"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Kitajima</w:t>
      </w:r>
      <w:proofErr w:type="spellEnd"/>
      <w:r>
        <w:rPr>
          <w:rFonts w:ascii="Cambria" w:eastAsia="Cambria" w:hAnsi="Cambria" w:cs="Cambria"/>
          <w:color w:val="000000"/>
        </w:rPr>
        <w:t xml:space="preserve">, K. 1994. Relative Importance </w:t>
      </w:r>
      <w:proofErr w:type="gramStart"/>
      <w:r>
        <w:rPr>
          <w:rFonts w:ascii="Cambria" w:eastAsia="Cambria" w:hAnsi="Cambria" w:cs="Cambria"/>
          <w:color w:val="000000"/>
        </w:rPr>
        <w:t>Of</w:t>
      </w:r>
      <w:proofErr w:type="gramEnd"/>
      <w:r>
        <w:rPr>
          <w:rFonts w:ascii="Cambria" w:eastAsia="Cambria" w:hAnsi="Cambria" w:cs="Cambria"/>
          <w:color w:val="000000"/>
        </w:rPr>
        <w:t xml:space="preserve"> Photosynthetic Traits And Allocation Patterns As Correlates Of Seedling Shade Tolerance Of 13 Tropical Trees. </w:t>
      </w:r>
      <w:proofErr w:type="spellStart"/>
      <w:r>
        <w:rPr>
          <w:rFonts w:ascii="Cambria" w:eastAsia="Cambria" w:hAnsi="Cambria" w:cs="Cambria"/>
          <w:color w:val="000000"/>
        </w:rPr>
        <w:t>Oecologia</w:t>
      </w:r>
      <w:proofErr w:type="spellEnd"/>
      <w:r>
        <w:rPr>
          <w:rFonts w:ascii="Cambria" w:eastAsia="Cambria" w:hAnsi="Cambria" w:cs="Cambria"/>
          <w:color w:val="000000"/>
        </w:rPr>
        <w:t xml:space="preserve"> 98:419–428.</w:t>
      </w:r>
    </w:p>
    <w:p w14:paraId="47C821C2"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Lai, J., D. A. </w:t>
      </w:r>
      <w:proofErr w:type="spellStart"/>
      <w:r>
        <w:rPr>
          <w:rFonts w:ascii="Cambria" w:eastAsia="Cambria" w:hAnsi="Cambria" w:cs="Cambria"/>
          <w:color w:val="000000"/>
        </w:rPr>
        <w:t>Coomes</w:t>
      </w:r>
      <w:proofErr w:type="spellEnd"/>
      <w:r>
        <w:rPr>
          <w:rFonts w:ascii="Cambria" w:eastAsia="Cambria" w:hAnsi="Cambria" w:cs="Cambria"/>
          <w:color w:val="000000"/>
        </w:rPr>
        <w:t xml:space="preserve">, X. Du, C. Hsieh, I.-F. Sun, W.-C. Chao, X. </w:t>
      </w:r>
      <w:proofErr w:type="spellStart"/>
      <w:r>
        <w:rPr>
          <w:rFonts w:ascii="Cambria" w:eastAsia="Cambria" w:hAnsi="Cambria" w:cs="Cambria"/>
          <w:color w:val="000000"/>
        </w:rPr>
        <w:t>Mi</w:t>
      </w:r>
      <w:proofErr w:type="spellEnd"/>
      <w:r>
        <w:rPr>
          <w:rFonts w:ascii="Cambria" w:eastAsia="Cambria" w:hAnsi="Cambria" w:cs="Cambria"/>
          <w:color w:val="000000"/>
        </w:rPr>
        <w:t xml:space="preserve">, H. Ren, X. Wang, Z. </w:t>
      </w:r>
      <w:proofErr w:type="spellStart"/>
      <w:r>
        <w:rPr>
          <w:rFonts w:ascii="Cambria" w:eastAsia="Cambria" w:hAnsi="Cambria" w:cs="Cambria"/>
          <w:color w:val="000000"/>
        </w:rPr>
        <w:t>Hao</w:t>
      </w:r>
      <w:proofErr w:type="spellEnd"/>
      <w:r>
        <w:rPr>
          <w:rFonts w:ascii="Cambria" w:eastAsia="Cambria" w:hAnsi="Cambria" w:cs="Cambria"/>
          <w:color w:val="000000"/>
        </w:rPr>
        <w:t xml:space="preserve">, and K. Ma. 2013. A general combined model to describe tree-diameter distributions within subtropical and temperate forest communities. </w:t>
      </w:r>
      <w:proofErr w:type="spellStart"/>
      <w:r>
        <w:rPr>
          <w:rFonts w:ascii="Cambria" w:eastAsia="Cambria" w:hAnsi="Cambria" w:cs="Cambria"/>
          <w:color w:val="000000"/>
        </w:rPr>
        <w:t>Oikos</w:t>
      </w:r>
      <w:proofErr w:type="spellEnd"/>
      <w:r>
        <w:rPr>
          <w:rFonts w:ascii="Cambria" w:eastAsia="Cambria" w:hAnsi="Cambria" w:cs="Cambria"/>
          <w:color w:val="000000"/>
        </w:rPr>
        <w:t xml:space="preserve"> 122:1636–1642.</w:t>
      </w:r>
    </w:p>
    <w:p w14:paraId="63C3E14C"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Miriti</w:t>
      </w:r>
      <w:proofErr w:type="spellEnd"/>
      <w:r>
        <w:rPr>
          <w:rFonts w:ascii="Cambria" w:eastAsia="Cambria" w:hAnsi="Cambria" w:cs="Cambria"/>
          <w:color w:val="000000"/>
        </w:rPr>
        <w:t>, M. N. 2006. Ontogenetic shift from facilitation to competition in a desert shrub. Journal of Ecology 94:973–979.</w:t>
      </w:r>
    </w:p>
    <w:p w14:paraId="6CA707EF"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Mori, S., K. </w:t>
      </w:r>
      <w:proofErr w:type="spellStart"/>
      <w:r>
        <w:rPr>
          <w:rFonts w:ascii="Cambria" w:eastAsia="Cambria" w:hAnsi="Cambria" w:cs="Cambria"/>
          <w:color w:val="000000"/>
        </w:rPr>
        <w:t>Yamaji</w:t>
      </w:r>
      <w:proofErr w:type="spellEnd"/>
      <w:r>
        <w:rPr>
          <w:rFonts w:ascii="Cambria" w:eastAsia="Cambria" w:hAnsi="Cambria" w:cs="Cambria"/>
          <w:color w:val="000000"/>
        </w:rPr>
        <w:t xml:space="preserve">, A. Ishida, S. G. </w:t>
      </w:r>
      <w:proofErr w:type="spellStart"/>
      <w:r>
        <w:rPr>
          <w:rFonts w:ascii="Cambria" w:eastAsia="Cambria" w:hAnsi="Cambria" w:cs="Cambria"/>
          <w:color w:val="000000"/>
        </w:rPr>
        <w:t>Prokushkin</w:t>
      </w:r>
      <w:proofErr w:type="spellEnd"/>
      <w:r>
        <w:rPr>
          <w:rFonts w:ascii="Cambria" w:eastAsia="Cambria" w:hAnsi="Cambria" w:cs="Cambria"/>
          <w:color w:val="000000"/>
        </w:rPr>
        <w:t xml:space="preserve">, O. V. </w:t>
      </w:r>
      <w:proofErr w:type="spellStart"/>
      <w:r>
        <w:rPr>
          <w:rFonts w:ascii="Cambria" w:eastAsia="Cambria" w:hAnsi="Cambria" w:cs="Cambria"/>
          <w:color w:val="000000"/>
        </w:rPr>
        <w:t>Masyagina</w:t>
      </w:r>
      <w:proofErr w:type="spellEnd"/>
      <w:r>
        <w:rPr>
          <w:rFonts w:ascii="Cambria" w:eastAsia="Cambria" w:hAnsi="Cambria" w:cs="Cambria"/>
          <w:color w:val="000000"/>
        </w:rPr>
        <w:t xml:space="preserve">, A. </w:t>
      </w:r>
      <w:proofErr w:type="spellStart"/>
      <w:r>
        <w:rPr>
          <w:rFonts w:ascii="Cambria" w:eastAsia="Cambria" w:hAnsi="Cambria" w:cs="Cambria"/>
          <w:color w:val="000000"/>
        </w:rPr>
        <w:t>Hagihara</w:t>
      </w:r>
      <w:proofErr w:type="spellEnd"/>
      <w:r>
        <w:rPr>
          <w:rFonts w:ascii="Cambria" w:eastAsia="Cambria" w:hAnsi="Cambria" w:cs="Cambria"/>
          <w:color w:val="000000"/>
        </w:rPr>
        <w:t xml:space="preserve">, A. T. M. R. </w:t>
      </w:r>
      <w:proofErr w:type="spellStart"/>
      <w:r>
        <w:rPr>
          <w:rFonts w:ascii="Cambria" w:eastAsia="Cambria" w:hAnsi="Cambria" w:cs="Cambria"/>
          <w:color w:val="000000"/>
        </w:rPr>
        <w:t>Hoque</w:t>
      </w:r>
      <w:proofErr w:type="spellEnd"/>
      <w:r>
        <w:rPr>
          <w:rFonts w:ascii="Cambria" w:eastAsia="Cambria" w:hAnsi="Cambria" w:cs="Cambria"/>
          <w:color w:val="000000"/>
        </w:rPr>
        <w:t xml:space="preserve">, R. </w:t>
      </w:r>
      <w:proofErr w:type="spellStart"/>
      <w:r>
        <w:rPr>
          <w:rFonts w:ascii="Cambria" w:eastAsia="Cambria" w:hAnsi="Cambria" w:cs="Cambria"/>
          <w:color w:val="000000"/>
        </w:rPr>
        <w:t>Suwa</w:t>
      </w:r>
      <w:proofErr w:type="spellEnd"/>
      <w:r>
        <w:rPr>
          <w:rFonts w:ascii="Cambria" w:eastAsia="Cambria" w:hAnsi="Cambria" w:cs="Cambria"/>
          <w:color w:val="000000"/>
        </w:rPr>
        <w:t xml:space="preserve">, A. </w:t>
      </w:r>
      <w:proofErr w:type="spellStart"/>
      <w:r>
        <w:rPr>
          <w:rFonts w:ascii="Cambria" w:eastAsia="Cambria" w:hAnsi="Cambria" w:cs="Cambria"/>
          <w:color w:val="000000"/>
        </w:rPr>
        <w:t>Osawa</w:t>
      </w:r>
      <w:proofErr w:type="spellEnd"/>
      <w:r>
        <w:rPr>
          <w:rFonts w:ascii="Cambria" w:eastAsia="Cambria" w:hAnsi="Cambria" w:cs="Cambria"/>
          <w:color w:val="000000"/>
        </w:rPr>
        <w:t xml:space="preserve">, T. </w:t>
      </w:r>
      <w:proofErr w:type="spellStart"/>
      <w:r>
        <w:rPr>
          <w:rFonts w:ascii="Cambria" w:eastAsia="Cambria" w:hAnsi="Cambria" w:cs="Cambria"/>
          <w:color w:val="000000"/>
        </w:rPr>
        <w:t>Nishizono</w:t>
      </w:r>
      <w:proofErr w:type="spellEnd"/>
      <w:r>
        <w:rPr>
          <w:rFonts w:ascii="Cambria" w:eastAsia="Cambria" w:hAnsi="Cambria" w:cs="Cambria"/>
          <w:color w:val="000000"/>
        </w:rPr>
        <w:t xml:space="preserve">, T. Ueda, M. Kinjo, T. Miyagi, T. </w:t>
      </w:r>
      <w:proofErr w:type="spellStart"/>
      <w:r>
        <w:rPr>
          <w:rFonts w:ascii="Cambria" w:eastAsia="Cambria" w:hAnsi="Cambria" w:cs="Cambria"/>
          <w:color w:val="000000"/>
        </w:rPr>
        <w:t>Kajimoto</w:t>
      </w:r>
      <w:proofErr w:type="spellEnd"/>
      <w:r>
        <w:rPr>
          <w:rFonts w:ascii="Cambria" w:eastAsia="Cambria" w:hAnsi="Cambria" w:cs="Cambria"/>
          <w:color w:val="000000"/>
        </w:rPr>
        <w:t xml:space="preserve">, T. Koike, Y. Matsuura, T. </w:t>
      </w:r>
      <w:proofErr w:type="spellStart"/>
      <w:r>
        <w:rPr>
          <w:rFonts w:ascii="Cambria" w:eastAsia="Cambria" w:hAnsi="Cambria" w:cs="Cambria"/>
          <w:color w:val="000000"/>
        </w:rPr>
        <w:t>Toma</w:t>
      </w:r>
      <w:proofErr w:type="spellEnd"/>
      <w:r>
        <w:rPr>
          <w:rFonts w:ascii="Cambria" w:eastAsia="Cambria" w:hAnsi="Cambria" w:cs="Cambria"/>
          <w:color w:val="000000"/>
        </w:rPr>
        <w:t xml:space="preserve">, O. A. </w:t>
      </w:r>
      <w:proofErr w:type="spellStart"/>
      <w:r>
        <w:rPr>
          <w:rFonts w:ascii="Cambria" w:eastAsia="Cambria" w:hAnsi="Cambria" w:cs="Cambria"/>
          <w:color w:val="000000"/>
        </w:rPr>
        <w:t>Zyryanova</w:t>
      </w:r>
      <w:proofErr w:type="spellEnd"/>
      <w:r>
        <w:rPr>
          <w:rFonts w:ascii="Cambria" w:eastAsia="Cambria" w:hAnsi="Cambria" w:cs="Cambria"/>
          <w:color w:val="000000"/>
        </w:rPr>
        <w:t xml:space="preserve">, A. P. </w:t>
      </w:r>
      <w:proofErr w:type="spellStart"/>
      <w:r>
        <w:rPr>
          <w:rFonts w:ascii="Cambria" w:eastAsia="Cambria" w:hAnsi="Cambria" w:cs="Cambria"/>
          <w:color w:val="000000"/>
        </w:rPr>
        <w:t>Abaimov</w:t>
      </w:r>
      <w:proofErr w:type="spellEnd"/>
      <w:r>
        <w:rPr>
          <w:rFonts w:ascii="Cambria" w:eastAsia="Cambria" w:hAnsi="Cambria" w:cs="Cambria"/>
          <w:color w:val="000000"/>
        </w:rPr>
        <w:t xml:space="preserve">, Y. </w:t>
      </w:r>
      <w:proofErr w:type="spellStart"/>
      <w:r>
        <w:rPr>
          <w:rFonts w:ascii="Cambria" w:eastAsia="Cambria" w:hAnsi="Cambria" w:cs="Cambria"/>
          <w:color w:val="000000"/>
        </w:rPr>
        <w:t>Awaya</w:t>
      </w:r>
      <w:proofErr w:type="spellEnd"/>
      <w:r>
        <w:rPr>
          <w:rFonts w:ascii="Cambria" w:eastAsia="Cambria" w:hAnsi="Cambria" w:cs="Cambria"/>
          <w:color w:val="000000"/>
        </w:rPr>
        <w:t>, M. G. Araki, T. Kawasaki, Y. Chiba, and M. Umari. 2010. Mixed-power scaling of whole-plant respiration from seedlings to giant trees. Proceedings of the National Academy of Sciences of the United States of America 107:1447–1451.</w:t>
      </w:r>
    </w:p>
    <w:p w14:paraId="5EE8482B"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lastRenderedPageBreak/>
        <w:t xml:space="preserve">Muller-Landau, H. C., R. S. Condit, J. </w:t>
      </w:r>
      <w:proofErr w:type="spellStart"/>
      <w:r>
        <w:rPr>
          <w:rFonts w:ascii="Cambria" w:eastAsia="Cambria" w:hAnsi="Cambria" w:cs="Cambria"/>
          <w:color w:val="000000"/>
        </w:rPr>
        <w:t>Chave</w:t>
      </w:r>
      <w:proofErr w:type="spellEnd"/>
      <w:r>
        <w:rPr>
          <w:rFonts w:ascii="Cambria" w:eastAsia="Cambria" w:hAnsi="Cambria" w:cs="Cambria"/>
          <w:color w:val="000000"/>
        </w:rPr>
        <w:t xml:space="preserve">, S. C. Thomas, S. A. </w:t>
      </w:r>
      <w:proofErr w:type="spellStart"/>
      <w:r>
        <w:rPr>
          <w:rFonts w:ascii="Cambria" w:eastAsia="Cambria" w:hAnsi="Cambria" w:cs="Cambria"/>
          <w:color w:val="000000"/>
        </w:rPr>
        <w:t>Bohlman</w:t>
      </w:r>
      <w:proofErr w:type="spellEnd"/>
      <w:r>
        <w:rPr>
          <w:rFonts w:ascii="Cambria" w:eastAsia="Cambria" w:hAnsi="Cambria" w:cs="Cambria"/>
          <w:color w:val="000000"/>
        </w:rPr>
        <w:t xml:space="preserve">, S. </w:t>
      </w:r>
      <w:proofErr w:type="spellStart"/>
      <w:r>
        <w:rPr>
          <w:rFonts w:ascii="Cambria" w:eastAsia="Cambria" w:hAnsi="Cambria" w:cs="Cambria"/>
          <w:color w:val="000000"/>
        </w:rPr>
        <w:t>Bunyavejchewin</w:t>
      </w:r>
      <w:proofErr w:type="spellEnd"/>
      <w:r>
        <w:rPr>
          <w:rFonts w:ascii="Cambria" w:eastAsia="Cambria" w:hAnsi="Cambria" w:cs="Cambria"/>
          <w:color w:val="000000"/>
        </w:rPr>
        <w:t xml:space="preserve">, S. Davies, R. Foster, S. </w:t>
      </w:r>
      <w:proofErr w:type="spellStart"/>
      <w:r>
        <w:rPr>
          <w:rFonts w:ascii="Cambria" w:eastAsia="Cambria" w:hAnsi="Cambria" w:cs="Cambria"/>
          <w:color w:val="000000"/>
        </w:rPr>
        <w:t>Gunatilleke</w:t>
      </w:r>
      <w:proofErr w:type="spellEnd"/>
      <w:r>
        <w:rPr>
          <w:rFonts w:ascii="Cambria" w:eastAsia="Cambria" w:hAnsi="Cambria" w:cs="Cambria"/>
          <w:color w:val="000000"/>
        </w:rPr>
        <w:t xml:space="preserve">, N. </w:t>
      </w:r>
      <w:proofErr w:type="spellStart"/>
      <w:r>
        <w:rPr>
          <w:rFonts w:ascii="Cambria" w:eastAsia="Cambria" w:hAnsi="Cambria" w:cs="Cambria"/>
          <w:color w:val="000000"/>
        </w:rPr>
        <w:t>Gunatilleke</w:t>
      </w:r>
      <w:proofErr w:type="spellEnd"/>
      <w:r>
        <w:rPr>
          <w:rFonts w:ascii="Cambria" w:eastAsia="Cambria" w:hAnsi="Cambria" w:cs="Cambria"/>
          <w:color w:val="000000"/>
        </w:rPr>
        <w:t xml:space="preserve">, K. E. Harms, T. Hart, S. P. Hubbell, A. Itoh, A. R. </w:t>
      </w:r>
      <w:proofErr w:type="spellStart"/>
      <w:r>
        <w:rPr>
          <w:rFonts w:ascii="Cambria" w:eastAsia="Cambria" w:hAnsi="Cambria" w:cs="Cambria"/>
          <w:color w:val="000000"/>
        </w:rPr>
        <w:t>Kassim</w:t>
      </w:r>
      <w:proofErr w:type="spellEnd"/>
      <w:r>
        <w:rPr>
          <w:rFonts w:ascii="Cambria" w:eastAsia="Cambria" w:hAnsi="Cambria" w:cs="Cambria"/>
          <w:color w:val="000000"/>
        </w:rPr>
        <w:t xml:space="preserve">, J. V. </w:t>
      </w:r>
      <w:proofErr w:type="spellStart"/>
      <w:r>
        <w:rPr>
          <w:rFonts w:ascii="Cambria" w:eastAsia="Cambria" w:hAnsi="Cambria" w:cs="Cambria"/>
          <w:color w:val="000000"/>
        </w:rPr>
        <w:t>LaFrankie</w:t>
      </w:r>
      <w:proofErr w:type="spellEnd"/>
      <w:r>
        <w:rPr>
          <w:rFonts w:ascii="Cambria" w:eastAsia="Cambria" w:hAnsi="Cambria" w:cs="Cambria"/>
          <w:color w:val="000000"/>
        </w:rPr>
        <w:t xml:space="preserve">, H. S. Lee, E. </w:t>
      </w:r>
      <w:proofErr w:type="spellStart"/>
      <w:r>
        <w:rPr>
          <w:rFonts w:ascii="Cambria" w:eastAsia="Cambria" w:hAnsi="Cambria" w:cs="Cambria"/>
          <w:color w:val="000000"/>
        </w:rPr>
        <w:t>Losos</w:t>
      </w:r>
      <w:proofErr w:type="spellEnd"/>
      <w:r>
        <w:rPr>
          <w:rFonts w:ascii="Cambria" w:eastAsia="Cambria" w:hAnsi="Cambria" w:cs="Cambria"/>
          <w:color w:val="000000"/>
        </w:rPr>
        <w:t xml:space="preserve">, J. R. </w:t>
      </w:r>
      <w:proofErr w:type="spellStart"/>
      <w:r>
        <w:rPr>
          <w:rFonts w:ascii="Cambria" w:eastAsia="Cambria" w:hAnsi="Cambria" w:cs="Cambria"/>
          <w:color w:val="000000"/>
        </w:rPr>
        <w:t>Makana</w:t>
      </w:r>
      <w:proofErr w:type="spellEnd"/>
      <w:r>
        <w:rPr>
          <w:rFonts w:ascii="Cambria" w:eastAsia="Cambria" w:hAnsi="Cambria" w:cs="Cambria"/>
          <w:color w:val="000000"/>
        </w:rPr>
        <w:t xml:space="preserve">, T. Ohkubo, R. </w:t>
      </w:r>
      <w:proofErr w:type="spellStart"/>
      <w:r>
        <w:rPr>
          <w:rFonts w:ascii="Cambria" w:eastAsia="Cambria" w:hAnsi="Cambria" w:cs="Cambria"/>
          <w:color w:val="000000"/>
        </w:rPr>
        <w:t>Sukumar</w:t>
      </w:r>
      <w:proofErr w:type="spellEnd"/>
      <w:r>
        <w:rPr>
          <w:rFonts w:ascii="Cambria" w:eastAsia="Cambria" w:hAnsi="Cambria" w:cs="Cambria"/>
          <w:color w:val="000000"/>
        </w:rPr>
        <w:t xml:space="preserve">, I. F. Sun, N. M. N. </w:t>
      </w:r>
      <w:proofErr w:type="spellStart"/>
      <w:r>
        <w:rPr>
          <w:rFonts w:ascii="Cambria" w:eastAsia="Cambria" w:hAnsi="Cambria" w:cs="Cambria"/>
          <w:color w:val="000000"/>
        </w:rPr>
        <w:t>Supardi</w:t>
      </w:r>
      <w:proofErr w:type="spellEnd"/>
      <w:r>
        <w:rPr>
          <w:rFonts w:ascii="Cambria" w:eastAsia="Cambria" w:hAnsi="Cambria" w:cs="Cambria"/>
          <w:color w:val="000000"/>
        </w:rPr>
        <w:t xml:space="preserve">, S. Tan, J. Thompson, R. Valencia, G. V. Munoz, C. Wills, T. </w:t>
      </w:r>
      <w:proofErr w:type="spellStart"/>
      <w:r>
        <w:rPr>
          <w:rFonts w:ascii="Cambria" w:eastAsia="Cambria" w:hAnsi="Cambria" w:cs="Cambria"/>
          <w:color w:val="000000"/>
        </w:rPr>
        <w:t>Yamakura</w:t>
      </w:r>
      <w:proofErr w:type="spellEnd"/>
      <w:r>
        <w:rPr>
          <w:rFonts w:ascii="Cambria" w:eastAsia="Cambria" w:hAnsi="Cambria" w:cs="Cambria"/>
          <w:color w:val="000000"/>
        </w:rPr>
        <w:t xml:space="preserve">, G. </w:t>
      </w:r>
      <w:proofErr w:type="spellStart"/>
      <w:r>
        <w:rPr>
          <w:rFonts w:ascii="Cambria" w:eastAsia="Cambria" w:hAnsi="Cambria" w:cs="Cambria"/>
          <w:color w:val="000000"/>
        </w:rPr>
        <w:t>Chuyong</w:t>
      </w:r>
      <w:proofErr w:type="spellEnd"/>
      <w:r>
        <w:rPr>
          <w:rFonts w:ascii="Cambria" w:eastAsia="Cambria" w:hAnsi="Cambria" w:cs="Cambria"/>
          <w:color w:val="000000"/>
        </w:rPr>
        <w:t xml:space="preserve">, H. S. </w:t>
      </w:r>
      <w:proofErr w:type="spellStart"/>
      <w:r>
        <w:rPr>
          <w:rFonts w:ascii="Cambria" w:eastAsia="Cambria" w:hAnsi="Cambria" w:cs="Cambria"/>
          <w:color w:val="000000"/>
        </w:rPr>
        <w:t>Dattaraja</w:t>
      </w:r>
      <w:proofErr w:type="spellEnd"/>
      <w:r>
        <w:rPr>
          <w:rFonts w:ascii="Cambria" w:eastAsia="Cambria" w:hAnsi="Cambria" w:cs="Cambria"/>
          <w:color w:val="000000"/>
        </w:rPr>
        <w:t xml:space="preserve">, S. </w:t>
      </w:r>
      <w:proofErr w:type="spellStart"/>
      <w:r>
        <w:rPr>
          <w:rFonts w:ascii="Cambria" w:eastAsia="Cambria" w:hAnsi="Cambria" w:cs="Cambria"/>
          <w:color w:val="000000"/>
        </w:rPr>
        <w:t>Esufali</w:t>
      </w:r>
      <w:proofErr w:type="spellEnd"/>
      <w:r>
        <w:rPr>
          <w:rFonts w:ascii="Cambria" w:eastAsia="Cambria" w:hAnsi="Cambria" w:cs="Cambria"/>
          <w:color w:val="000000"/>
        </w:rPr>
        <w:t xml:space="preserve">, P. Hall, C. Hernandez, D. </w:t>
      </w:r>
      <w:proofErr w:type="spellStart"/>
      <w:r>
        <w:rPr>
          <w:rFonts w:ascii="Cambria" w:eastAsia="Cambria" w:hAnsi="Cambria" w:cs="Cambria"/>
          <w:color w:val="000000"/>
        </w:rPr>
        <w:t>Kenfack</w:t>
      </w:r>
      <w:proofErr w:type="spellEnd"/>
      <w:r>
        <w:rPr>
          <w:rFonts w:ascii="Cambria" w:eastAsia="Cambria" w:hAnsi="Cambria" w:cs="Cambria"/>
          <w:color w:val="000000"/>
        </w:rPr>
        <w:t xml:space="preserve">, S. </w:t>
      </w:r>
      <w:proofErr w:type="spellStart"/>
      <w:r>
        <w:rPr>
          <w:rFonts w:ascii="Cambria" w:eastAsia="Cambria" w:hAnsi="Cambria" w:cs="Cambria"/>
          <w:color w:val="000000"/>
        </w:rPr>
        <w:t>Kiratiprayoon</w:t>
      </w:r>
      <w:proofErr w:type="spellEnd"/>
      <w:r>
        <w:rPr>
          <w:rFonts w:ascii="Cambria" w:eastAsia="Cambria" w:hAnsi="Cambria" w:cs="Cambria"/>
          <w:color w:val="000000"/>
        </w:rPr>
        <w:t xml:space="preserve">, H. S. Suresh, D. Thomas, M. I. Vallejo, and P. Ashton. 2006a. Testing metabolic ecology theory for </w:t>
      </w:r>
      <w:proofErr w:type="spellStart"/>
      <w:r>
        <w:rPr>
          <w:rFonts w:ascii="Cambria" w:eastAsia="Cambria" w:hAnsi="Cambria" w:cs="Cambria"/>
          <w:color w:val="000000"/>
        </w:rPr>
        <w:t>allometric</w:t>
      </w:r>
      <w:proofErr w:type="spellEnd"/>
      <w:r>
        <w:rPr>
          <w:rFonts w:ascii="Cambria" w:eastAsia="Cambria" w:hAnsi="Cambria" w:cs="Cambria"/>
          <w:color w:val="000000"/>
        </w:rPr>
        <w:t xml:space="preserve"> scaling of tree size, growth and mortality in tropical forests. Ecology Letters 9:575–588.</w:t>
      </w:r>
    </w:p>
    <w:p w14:paraId="10258CA4"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Muller-Landau, H. C., R. S. Condit, K. E. Harms, C. O. Marks, S. C. Thomas, S. </w:t>
      </w:r>
      <w:proofErr w:type="spellStart"/>
      <w:r>
        <w:rPr>
          <w:rFonts w:ascii="Cambria" w:eastAsia="Cambria" w:hAnsi="Cambria" w:cs="Cambria"/>
          <w:color w:val="000000"/>
        </w:rPr>
        <w:t>Bunyavejchewin</w:t>
      </w:r>
      <w:proofErr w:type="spellEnd"/>
      <w:r>
        <w:rPr>
          <w:rFonts w:ascii="Cambria" w:eastAsia="Cambria" w:hAnsi="Cambria" w:cs="Cambria"/>
          <w:color w:val="000000"/>
        </w:rPr>
        <w:t xml:space="preserve">, G. </w:t>
      </w:r>
      <w:proofErr w:type="spellStart"/>
      <w:r>
        <w:rPr>
          <w:rFonts w:ascii="Cambria" w:eastAsia="Cambria" w:hAnsi="Cambria" w:cs="Cambria"/>
          <w:color w:val="000000"/>
        </w:rPr>
        <w:t>Chuyong</w:t>
      </w:r>
      <w:proofErr w:type="spellEnd"/>
      <w:r>
        <w:rPr>
          <w:rFonts w:ascii="Cambria" w:eastAsia="Cambria" w:hAnsi="Cambria" w:cs="Cambria"/>
          <w:color w:val="000000"/>
        </w:rPr>
        <w:t xml:space="preserve">, L. Co, S. Davies, R. Foster, S. </w:t>
      </w:r>
      <w:proofErr w:type="spellStart"/>
      <w:r>
        <w:rPr>
          <w:rFonts w:ascii="Cambria" w:eastAsia="Cambria" w:hAnsi="Cambria" w:cs="Cambria"/>
          <w:color w:val="000000"/>
        </w:rPr>
        <w:t>Gunatilleke</w:t>
      </w:r>
      <w:proofErr w:type="spellEnd"/>
      <w:r>
        <w:rPr>
          <w:rFonts w:ascii="Cambria" w:eastAsia="Cambria" w:hAnsi="Cambria" w:cs="Cambria"/>
          <w:color w:val="000000"/>
        </w:rPr>
        <w:t xml:space="preserve">, N. </w:t>
      </w:r>
      <w:proofErr w:type="spellStart"/>
      <w:r>
        <w:rPr>
          <w:rFonts w:ascii="Cambria" w:eastAsia="Cambria" w:hAnsi="Cambria" w:cs="Cambria"/>
          <w:color w:val="000000"/>
        </w:rPr>
        <w:t>Gunatilleke</w:t>
      </w:r>
      <w:proofErr w:type="spellEnd"/>
      <w:r>
        <w:rPr>
          <w:rFonts w:ascii="Cambria" w:eastAsia="Cambria" w:hAnsi="Cambria" w:cs="Cambria"/>
          <w:color w:val="000000"/>
        </w:rPr>
        <w:t xml:space="preserve">, T. Hart, S. P. Hubbell, A. Itoh, A. R. </w:t>
      </w:r>
      <w:proofErr w:type="spellStart"/>
      <w:r>
        <w:rPr>
          <w:rFonts w:ascii="Cambria" w:eastAsia="Cambria" w:hAnsi="Cambria" w:cs="Cambria"/>
          <w:color w:val="000000"/>
        </w:rPr>
        <w:t>Kassim</w:t>
      </w:r>
      <w:proofErr w:type="spellEnd"/>
      <w:r>
        <w:rPr>
          <w:rFonts w:ascii="Cambria" w:eastAsia="Cambria" w:hAnsi="Cambria" w:cs="Cambria"/>
          <w:color w:val="000000"/>
        </w:rPr>
        <w:t xml:space="preserve">, D. </w:t>
      </w:r>
      <w:proofErr w:type="spellStart"/>
      <w:r>
        <w:rPr>
          <w:rFonts w:ascii="Cambria" w:eastAsia="Cambria" w:hAnsi="Cambria" w:cs="Cambria"/>
          <w:color w:val="000000"/>
        </w:rPr>
        <w:t>Kenfack</w:t>
      </w:r>
      <w:proofErr w:type="spellEnd"/>
      <w:r>
        <w:rPr>
          <w:rFonts w:ascii="Cambria" w:eastAsia="Cambria" w:hAnsi="Cambria" w:cs="Cambria"/>
          <w:color w:val="000000"/>
        </w:rPr>
        <w:t xml:space="preserve">, J. V. </w:t>
      </w:r>
      <w:proofErr w:type="spellStart"/>
      <w:r>
        <w:rPr>
          <w:rFonts w:ascii="Cambria" w:eastAsia="Cambria" w:hAnsi="Cambria" w:cs="Cambria"/>
          <w:color w:val="000000"/>
        </w:rPr>
        <w:t>LaFrankie</w:t>
      </w:r>
      <w:proofErr w:type="spellEnd"/>
      <w:r>
        <w:rPr>
          <w:rFonts w:ascii="Cambria" w:eastAsia="Cambria" w:hAnsi="Cambria" w:cs="Cambria"/>
          <w:color w:val="000000"/>
        </w:rPr>
        <w:t xml:space="preserve">, D. </w:t>
      </w:r>
      <w:proofErr w:type="spellStart"/>
      <w:r>
        <w:rPr>
          <w:rFonts w:ascii="Cambria" w:eastAsia="Cambria" w:hAnsi="Cambria" w:cs="Cambria"/>
          <w:color w:val="000000"/>
        </w:rPr>
        <w:t>Lagunzad</w:t>
      </w:r>
      <w:proofErr w:type="spellEnd"/>
      <w:r>
        <w:rPr>
          <w:rFonts w:ascii="Cambria" w:eastAsia="Cambria" w:hAnsi="Cambria" w:cs="Cambria"/>
          <w:color w:val="000000"/>
        </w:rPr>
        <w:t xml:space="preserve">, H. S. Lee, E. </w:t>
      </w:r>
      <w:proofErr w:type="spellStart"/>
      <w:r>
        <w:rPr>
          <w:rFonts w:ascii="Cambria" w:eastAsia="Cambria" w:hAnsi="Cambria" w:cs="Cambria"/>
          <w:color w:val="000000"/>
        </w:rPr>
        <w:t>Losos</w:t>
      </w:r>
      <w:proofErr w:type="spellEnd"/>
      <w:r>
        <w:rPr>
          <w:rFonts w:ascii="Cambria" w:eastAsia="Cambria" w:hAnsi="Cambria" w:cs="Cambria"/>
          <w:color w:val="000000"/>
        </w:rPr>
        <w:t xml:space="preserve">, J. R. </w:t>
      </w:r>
      <w:proofErr w:type="spellStart"/>
      <w:r>
        <w:rPr>
          <w:rFonts w:ascii="Cambria" w:eastAsia="Cambria" w:hAnsi="Cambria" w:cs="Cambria"/>
          <w:color w:val="000000"/>
        </w:rPr>
        <w:t>Makana</w:t>
      </w:r>
      <w:proofErr w:type="spellEnd"/>
      <w:r>
        <w:rPr>
          <w:rFonts w:ascii="Cambria" w:eastAsia="Cambria" w:hAnsi="Cambria" w:cs="Cambria"/>
          <w:color w:val="000000"/>
        </w:rPr>
        <w:t xml:space="preserve">, T. Ohkubo, C. Samper, R. </w:t>
      </w:r>
      <w:proofErr w:type="spellStart"/>
      <w:r>
        <w:rPr>
          <w:rFonts w:ascii="Cambria" w:eastAsia="Cambria" w:hAnsi="Cambria" w:cs="Cambria"/>
          <w:color w:val="000000"/>
        </w:rPr>
        <w:t>Sukumar</w:t>
      </w:r>
      <w:proofErr w:type="spellEnd"/>
      <w:r>
        <w:rPr>
          <w:rFonts w:ascii="Cambria" w:eastAsia="Cambria" w:hAnsi="Cambria" w:cs="Cambria"/>
          <w:color w:val="000000"/>
        </w:rPr>
        <w:t xml:space="preserve">, I. F. Sun, N. M. N. </w:t>
      </w:r>
      <w:proofErr w:type="spellStart"/>
      <w:r>
        <w:rPr>
          <w:rFonts w:ascii="Cambria" w:eastAsia="Cambria" w:hAnsi="Cambria" w:cs="Cambria"/>
          <w:color w:val="000000"/>
        </w:rPr>
        <w:t>Supardi</w:t>
      </w:r>
      <w:proofErr w:type="spellEnd"/>
      <w:r>
        <w:rPr>
          <w:rFonts w:ascii="Cambria" w:eastAsia="Cambria" w:hAnsi="Cambria" w:cs="Cambria"/>
          <w:color w:val="000000"/>
        </w:rPr>
        <w:t xml:space="preserve">, S. Tan, D. Thomas, J. Thompson, R. Valencia, M. I. Vallejo, G. V. Munoz, T. </w:t>
      </w:r>
      <w:proofErr w:type="spellStart"/>
      <w:r>
        <w:rPr>
          <w:rFonts w:ascii="Cambria" w:eastAsia="Cambria" w:hAnsi="Cambria" w:cs="Cambria"/>
          <w:color w:val="000000"/>
        </w:rPr>
        <w:t>Yamakura</w:t>
      </w:r>
      <w:proofErr w:type="spellEnd"/>
      <w:r>
        <w:rPr>
          <w:rFonts w:ascii="Cambria" w:eastAsia="Cambria" w:hAnsi="Cambria" w:cs="Cambria"/>
          <w:color w:val="000000"/>
        </w:rPr>
        <w:t xml:space="preserve">, J. K. Zimmerman, H. S. </w:t>
      </w:r>
      <w:proofErr w:type="spellStart"/>
      <w:r>
        <w:rPr>
          <w:rFonts w:ascii="Cambria" w:eastAsia="Cambria" w:hAnsi="Cambria" w:cs="Cambria"/>
          <w:color w:val="000000"/>
        </w:rPr>
        <w:t>Dattaraja</w:t>
      </w:r>
      <w:proofErr w:type="spellEnd"/>
      <w:r>
        <w:rPr>
          <w:rFonts w:ascii="Cambria" w:eastAsia="Cambria" w:hAnsi="Cambria" w:cs="Cambria"/>
          <w:color w:val="000000"/>
        </w:rPr>
        <w:t xml:space="preserve">, S. </w:t>
      </w:r>
      <w:proofErr w:type="spellStart"/>
      <w:r>
        <w:rPr>
          <w:rFonts w:ascii="Cambria" w:eastAsia="Cambria" w:hAnsi="Cambria" w:cs="Cambria"/>
          <w:color w:val="000000"/>
        </w:rPr>
        <w:t>Esufali</w:t>
      </w:r>
      <w:proofErr w:type="spellEnd"/>
      <w:r>
        <w:rPr>
          <w:rFonts w:ascii="Cambria" w:eastAsia="Cambria" w:hAnsi="Cambria" w:cs="Cambria"/>
          <w:color w:val="000000"/>
        </w:rPr>
        <w:t xml:space="preserve">, P. Hall, F. L. He, C. Hernandez, S. </w:t>
      </w:r>
      <w:proofErr w:type="spellStart"/>
      <w:r>
        <w:rPr>
          <w:rFonts w:ascii="Cambria" w:eastAsia="Cambria" w:hAnsi="Cambria" w:cs="Cambria"/>
          <w:color w:val="000000"/>
        </w:rPr>
        <w:t>Kiratiprayoon</w:t>
      </w:r>
      <w:proofErr w:type="spellEnd"/>
      <w:r>
        <w:rPr>
          <w:rFonts w:ascii="Cambria" w:eastAsia="Cambria" w:hAnsi="Cambria" w:cs="Cambria"/>
          <w:color w:val="000000"/>
        </w:rPr>
        <w:t>, H. S. Suresh, C. Wills, and P. Ashton. 2006b. Comparing tropical forest tree size distributions with the predictions of metabolic ecology and equilibrium models. Ecology Letters 9:589–602.</w:t>
      </w:r>
    </w:p>
    <w:p w14:paraId="0B911C17"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Niklas</w:t>
      </w:r>
      <w:proofErr w:type="spellEnd"/>
      <w:r>
        <w:rPr>
          <w:rFonts w:ascii="Cambria" w:eastAsia="Cambria" w:hAnsi="Cambria" w:cs="Cambria"/>
          <w:color w:val="000000"/>
        </w:rPr>
        <w:t xml:space="preserve">, K. J., J. J. </w:t>
      </w:r>
      <w:proofErr w:type="spellStart"/>
      <w:r>
        <w:rPr>
          <w:rFonts w:ascii="Cambria" w:eastAsia="Cambria" w:hAnsi="Cambria" w:cs="Cambria"/>
          <w:color w:val="000000"/>
        </w:rPr>
        <w:t>Midgley</w:t>
      </w:r>
      <w:proofErr w:type="spellEnd"/>
      <w:r>
        <w:rPr>
          <w:rFonts w:ascii="Cambria" w:eastAsia="Cambria" w:hAnsi="Cambria" w:cs="Cambria"/>
          <w:color w:val="000000"/>
        </w:rPr>
        <w:t>, and R. H. Rand. 2003. Tree size frequency distributions, plant density, age and community disturbance. Ecology Letters 6:405–411.</w:t>
      </w:r>
    </w:p>
    <w:p w14:paraId="58EF4DC9"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Reich, P. B., M. G. </w:t>
      </w:r>
      <w:proofErr w:type="spellStart"/>
      <w:r>
        <w:rPr>
          <w:rFonts w:ascii="Cambria" w:eastAsia="Cambria" w:hAnsi="Cambria" w:cs="Cambria"/>
          <w:color w:val="000000"/>
        </w:rPr>
        <w:t>Tjoelker</w:t>
      </w:r>
      <w:proofErr w:type="spellEnd"/>
      <w:r>
        <w:rPr>
          <w:rFonts w:ascii="Cambria" w:eastAsia="Cambria" w:hAnsi="Cambria" w:cs="Cambria"/>
          <w:color w:val="000000"/>
        </w:rPr>
        <w:t xml:space="preserve">, J. L. Machado, and J. </w:t>
      </w:r>
      <w:proofErr w:type="spellStart"/>
      <w:r>
        <w:rPr>
          <w:rFonts w:ascii="Cambria" w:eastAsia="Cambria" w:hAnsi="Cambria" w:cs="Cambria"/>
          <w:color w:val="000000"/>
        </w:rPr>
        <w:t>Oleksyn</w:t>
      </w:r>
      <w:proofErr w:type="spellEnd"/>
      <w:r>
        <w:rPr>
          <w:rFonts w:ascii="Cambria" w:eastAsia="Cambria" w:hAnsi="Cambria" w:cs="Cambria"/>
          <w:color w:val="000000"/>
        </w:rPr>
        <w:t>. 2006. Universal scaling of respiratory metabolism, size and nitrogen in plants. Nature 439:457–461.</w:t>
      </w:r>
    </w:p>
    <w:p w14:paraId="6F87F108"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lastRenderedPageBreak/>
        <w:t xml:space="preserve">Sloat, L. L., A. N. Henderson, C. </w:t>
      </w:r>
      <w:proofErr w:type="spellStart"/>
      <w:r>
        <w:rPr>
          <w:rFonts w:ascii="Cambria" w:eastAsia="Cambria" w:hAnsi="Cambria" w:cs="Cambria"/>
          <w:color w:val="000000"/>
        </w:rPr>
        <w:t>Lamanna</w:t>
      </w:r>
      <w:proofErr w:type="spellEnd"/>
      <w:r>
        <w:rPr>
          <w:rFonts w:ascii="Cambria" w:eastAsia="Cambria" w:hAnsi="Cambria" w:cs="Cambria"/>
          <w:color w:val="000000"/>
        </w:rPr>
        <w:t xml:space="preserve">, and B. J. </w:t>
      </w:r>
      <w:proofErr w:type="spellStart"/>
      <w:r>
        <w:rPr>
          <w:rFonts w:ascii="Cambria" w:eastAsia="Cambria" w:hAnsi="Cambria" w:cs="Cambria"/>
          <w:color w:val="000000"/>
        </w:rPr>
        <w:t>Enquist</w:t>
      </w:r>
      <w:proofErr w:type="spellEnd"/>
      <w:r>
        <w:rPr>
          <w:rFonts w:ascii="Cambria" w:eastAsia="Cambria" w:hAnsi="Cambria" w:cs="Cambria"/>
          <w:color w:val="000000"/>
        </w:rPr>
        <w:t xml:space="preserve">. 2015. The Effect of the </w:t>
      </w:r>
      <w:proofErr w:type="spellStart"/>
      <w:r>
        <w:rPr>
          <w:rFonts w:ascii="Cambria" w:eastAsia="Cambria" w:hAnsi="Cambria" w:cs="Cambria"/>
          <w:color w:val="000000"/>
        </w:rPr>
        <w:t>Foresummer</w:t>
      </w:r>
      <w:proofErr w:type="spellEnd"/>
      <w:r>
        <w:rPr>
          <w:rFonts w:ascii="Cambria" w:eastAsia="Cambria" w:hAnsi="Cambria" w:cs="Cambria"/>
          <w:color w:val="000000"/>
        </w:rPr>
        <w:t xml:space="preserve"> Drought on Carbon Exchange in Subalpine Meadows. Ecosystems 18:533–545.</w:t>
      </w:r>
    </w:p>
    <w:p w14:paraId="4D36B804"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Stegen</w:t>
      </w:r>
      <w:proofErr w:type="spellEnd"/>
      <w:r>
        <w:rPr>
          <w:rFonts w:ascii="Cambria" w:eastAsia="Cambria" w:hAnsi="Cambria" w:cs="Cambria"/>
          <w:color w:val="000000"/>
        </w:rPr>
        <w:t>, J. C., and E. P. White. 2008. On the relationship between mass and diameter distributions in tree communities. Ecology Letters 11:1287–1293.</w:t>
      </w:r>
    </w:p>
    <w:p w14:paraId="473E51E3"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Stoll, P., J. Weiner, H. Muller-Landau, E. Muller, and T. Hara. 2002. Size symmetry of competition alters biomass-density relationships. Proceedings of the Royal Society of London Series B-Biological Sciences 269:2191–2195.</w:t>
      </w:r>
    </w:p>
    <w:p w14:paraId="3CD8428A"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Venable, D. L., and J. S. Brown. 1988. The Selective Interactions of </w:t>
      </w:r>
      <w:proofErr w:type="gramStart"/>
      <w:r>
        <w:rPr>
          <w:rFonts w:ascii="Cambria" w:eastAsia="Cambria" w:hAnsi="Cambria" w:cs="Cambria"/>
          <w:color w:val="000000"/>
        </w:rPr>
        <w:t>Dispersal  Dormancy</w:t>
      </w:r>
      <w:proofErr w:type="gramEnd"/>
      <w:r>
        <w:rPr>
          <w:rFonts w:ascii="Cambria" w:eastAsia="Cambria" w:hAnsi="Cambria" w:cs="Cambria"/>
          <w:color w:val="000000"/>
        </w:rPr>
        <w:t xml:space="preserve">  and Seed Size as Adaptations for Reducing Risk in Variable Environments. American Naturalist 131:360–384.</w:t>
      </w:r>
    </w:p>
    <w:p w14:paraId="4F7D7023"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Walters, M. B., and P. B. Reich. 1996. Are shade tolerance, survival, and growth linked? Low light and, nitrogen effects on hardwood seedlings. Ecology 77:841–853.</w:t>
      </w:r>
    </w:p>
    <w:p w14:paraId="1A43DDE9"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Weller, D. E. 1987a. A Reevaluation of the -3/2 Power Rule of Plant Self-Thinning. Ecological Monographs 57:23–43.</w:t>
      </w:r>
    </w:p>
    <w:p w14:paraId="38A4FC67"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Weller, D. E. 1987b. Self-Thinning Exponent Correlated with </w:t>
      </w:r>
      <w:proofErr w:type="spellStart"/>
      <w:r>
        <w:rPr>
          <w:rFonts w:ascii="Cambria" w:eastAsia="Cambria" w:hAnsi="Cambria" w:cs="Cambria"/>
          <w:color w:val="000000"/>
        </w:rPr>
        <w:t>Allometric</w:t>
      </w:r>
      <w:proofErr w:type="spellEnd"/>
      <w:r>
        <w:rPr>
          <w:rFonts w:ascii="Cambria" w:eastAsia="Cambria" w:hAnsi="Cambria" w:cs="Cambria"/>
          <w:color w:val="000000"/>
        </w:rPr>
        <w:t xml:space="preserve"> Measures of Plant Geometry. Ecology 68:813–821.</w:t>
      </w:r>
    </w:p>
    <w:p w14:paraId="2C73BD35"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Westoby</w:t>
      </w:r>
      <w:proofErr w:type="spellEnd"/>
      <w:r>
        <w:rPr>
          <w:rFonts w:ascii="Cambria" w:eastAsia="Cambria" w:hAnsi="Cambria" w:cs="Cambria"/>
          <w:color w:val="000000"/>
        </w:rPr>
        <w:t>, M. 1977. Self-Thinning Driven by Leaf Area Not by Weight. Nature 265:330–331.</w:t>
      </w:r>
    </w:p>
    <w:p w14:paraId="6F2E6029"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Westoby</w:t>
      </w:r>
      <w:proofErr w:type="spellEnd"/>
      <w:r>
        <w:rPr>
          <w:rFonts w:ascii="Cambria" w:eastAsia="Cambria" w:hAnsi="Cambria" w:cs="Cambria"/>
          <w:color w:val="000000"/>
        </w:rPr>
        <w:t>, M. 1981. The Place of the Self-Thinning Rule in Population-Dynamics. American Naturalist 118:581–587.</w:t>
      </w:r>
    </w:p>
    <w:p w14:paraId="612BF0CA"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lastRenderedPageBreak/>
        <w:t>Westoby</w:t>
      </w:r>
      <w:proofErr w:type="spellEnd"/>
      <w:r>
        <w:rPr>
          <w:rFonts w:ascii="Cambria" w:eastAsia="Cambria" w:hAnsi="Cambria" w:cs="Cambria"/>
          <w:color w:val="000000"/>
        </w:rPr>
        <w:t>, M. 1984. The Self-Thinning Rule. Advances in Ecological Research 14:167–225.</w:t>
      </w:r>
    </w:p>
    <w:p w14:paraId="6DC164CC" w14:textId="77777777" w:rsidR="00A95445" w:rsidRDefault="003F3643">
      <w:pPr>
        <w:spacing w:line="480" w:lineRule="auto"/>
        <w:ind w:left="720" w:hanging="720"/>
        <w:rPr>
          <w:rFonts w:ascii="Cambria" w:eastAsia="Cambria" w:hAnsi="Cambria" w:cs="Cambria"/>
        </w:rPr>
      </w:pPr>
      <w:proofErr w:type="spellStart"/>
      <w:r>
        <w:rPr>
          <w:rFonts w:ascii="Cambria" w:eastAsia="Cambria" w:hAnsi="Cambria" w:cs="Cambria"/>
          <w:color w:val="000000"/>
        </w:rPr>
        <w:t>Westoby</w:t>
      </w:r>
      <w:proofErr w:type="spellEnd"/>
      <w:r>
        <w:rPr>
          <w:rFonts w:ascii="Cambria" w:eastAsia="Cambria" w:hAnsi="Cambria" w:cs="Cambria"/>
          <w:color w:val="000000"/>
        </w:rPr>
        <w:t>, M., and J. Howell. 1986. Influence of Population-Structure on Self-Thinning of Plant- Populations. Journal of Ecology 74:343–359.</w:t>
      </w:r>
    </w:p>
    <w:p w14:paraId="2F44EA22"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White, E. P., B. J. </w:t>
      </w:r>
      <w:proofErr w:type="spellStart"/>
      <w:r>
        <w:rPr>
          <w:rFonts w:ascii="Cambria" w:eastAsia="Cambria" w:hAnsi="Cambria" w:cs="Cambria"/>
          <w:color w:val="000000"/>
        </w:rPr>
        <w:t>Enquist</w:t>
      </w:r>
      <w:proofErr w:type="spellEnd"/>
      <w:r>
        <w:rPr>
          <w:rFonts w:ascii="Cambria" w:eastAsia="Cambria" w:hAnsi="Cambria" w:cs="Cambria"/>
          <w:color w:val="000000"/>
        </w:rPr>
        <w:t>, and J. L. Green. 2008. On estimating the exponent of power-law frequency distributions. Ecology 89:905–912.</w:t>
      </w:r>
    </w:p>
    <w:p w14:paraId="01D6F64B"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White, E. P., S. K. M. Ernest, A. J. </w:t>
      </w:r>
      <w:proofErr w:type="spellStart"/>
      <w:r>
        <w:rPr>
          <w:rFonts w:ascii="Cambria" w:eastAsia="Cambria" w:hAnsi="Cambria" w:cs="Cambria"/>
          <w:color w:val="000000"/>
        </w:rPr>
        <w:t>Kerkhoff</w:t>
      </w:r>
      <w:proofErr w:type="spellEnd"/>
      <w:r>
        <w:rPr>
          <w:rFonts w:ascii="Cambria" w:eastAsia="Cambria" w:hAnsi="Cambria" w:cs="Cambria"/>
          <w:color w:val="000000"/>
        </w:rPr>
        <w:t xml:space="preserve">, and B. J. </w:t>
      </w:r>
      <w:proofErr w:type="spellStart"/>
      <w:r>
        <w:rPr>
          <w:rFonts w:ascii="Cambria" w:eastAsia="Cambria" w:hAnsi="Cambria" w:cs="Cambria"/>
          <w:color w:val="000000"/>
        </w:rPr>
        <w:t>Enquist</w:t>
      </w:r>
      <w:proofErr w:type="spellEnd"/>
      <w:r>
        <w:rPr>
          <w:rFonts w:ascii="Cambria" w:eastAsia="Cambria" w:hAnsi="Cambria" w:cs="Cambria"/>
          <w:color w:val="000000"/>
        </w:rPr>
        <w:t>. 2007. Relationships between body size and abundance in ecology. Trends in Ecology &amp; Evolution 22:323–330.</w:t>
      </w:r>
    </w:p>
    <w:p w14:paraId="2EB349DA"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White, J. 1981. The </w:t>
      </w:r>
      <w:proofErr w:type="spellStart"/>
      <w:r>
        <w:rPr>
          <w:rFonts w:ascii="Cambria" w:eastAsia="Cambria" w:hAnsi="Cambria" w:cs="Cambria"/>
          <w:color w:val="000000"/>
        </w:rPr>
        <w:t>Allometric</w:t>
      </w:r>
      <w:proofErr w:type="spellEnd"/>
      <w:r>
        <w:rPr>
          <w:rFonts w:ascii="Cambria" w:eastAsia="Cambria" w:hAnsi="Cambria" w:cs="Cambria"/>
          <w:color w:val="000000"/>
        </w:rPr>
        <w:t xml:space="preserve"> Interpretation of the Self-Thinning Rule. Journal of Theoretical Biology 89:475–500.</w:t>
      </w:r>
    </w:p>
    <w:p w14:paraId="2F25094A" w14:textId="77777777" w:rsidR="00A95445" w:rsidRDefault="003F3643">
      <w:pPr>
        <w:spacing w:line="480" w:lineRule="auto"/>
        <w:ind w:left="720" w:hanging="720"/>
        <w:rPr>
          <w:rFonts w:ascii="Cambria" w:eastAsia="Cambria" w:hAnsi="Cambria" w:cs="Cambria"/>
        </w:rPr>
      </w:pPr>
      <w:r>
        <w:rPr>
          <w:rFonts w:ascii="Cambria" w:eastAsia="Cambria" w:hAnsi="Cambria" w:cs="Cambria"/>
          <w:color w:val="000000"/>
        </w:rPr>
        <w:t xml:space="preserve">Yoda, K., T. Kira, H. Ogawa, and K. </w:t>
      </w:r>
      <w:proofErr w:type="spellStart"/>
      <w:r>
        <w:rPr>
          <w:rFonts w:ascii="Cambria" w:eastAsia="Cambria" w:hAnsi="Cambria" w:cs="Cambria"/>
          <w:color w:val="000000"/>
        </w:rPr>
        <w:t>Hozumi</w:t>
      </w:r>
      <w:proofErr w:type="spellEnd"/>
      <w:r>
        <w:rPr>
          <w:rFonts w:ascii="Cambria" w:eastAsia="Cambria" w:hAnsi="Cambria" w:cs="Cambria"/>
          <w:color w:val="000000"/>
        </w:rPr>
        <w:t>. 1963. Intraspecific competition among higher plants IX. Self-thinning in overcrowded pure stands under cultivation and natural conditions. Journal of Biology, Osaka City University 14:107–129.</w:t>
      </w:r>
    </w:p>
    <w:p w14:paraId="3AE2253D" w14:textId="77777777" w:rsidR="00A95445" w:rsidRDefault="00A95445">
      <w:pPr>
        <w:rPr>
          <w:rFonts w:ascii="Cambria" w:eastAsia="Cambria" w:hAnsi="Cambria" w:cs="Cambria"/>
          <w:b/>
        </w:rPr>
      </w:pPr>
    </w:p>
    <w:p w14:paraId="10BB6855" w14:textId="77777777" w:rsidR="00A95445" w:rsidRDefault="00A95445">
      <w:pPr>
        <w:rPr>
          <w:rFonts w:ascii="Cambria" w:eastAsia="Cambria" w:hAnsi="Cambria" w:cs="Cambria"/>
          <w:b/>
        </w:rPr>
      </w:pPr>
    </w:p>
    <w:p w14:paraId="009E5030" w14:textId="77777777" w:rsidR="00A95445" w:rsidRDefault="00A95445">
      <w:pPr>
        <w:rPr>
          <w:rFonts w:ascii="Cambria" w:eastAsia="Cambria" w:hAnsi="Cambria" w:cs="Cambria"/>
          <w:b/>
        </w:rPr>
      </w:pPr>
    </w:p>
    <w:p w14:paraId="5476E39B" w14:textId="77777777" w:rsidR="00A95445" w:rsidRDefault="00A95445">
      <w:pPr>
        <w:rPr>
          <w:rFonts w:ascii="Cambria" w:eastAsia="Cambria" w:hAnsi="Cambria" w:cs="Cambria"/>
          <w:b/>
        </w:rPr>
      </w:pPr>
    </w:p>
    <w:p w14:paraId="7006848D" w14:textId="77777777" w:rsidR="00A95445" w:rsidRDefault="00A95445">
      <w:pPr>
        <w:rPr>
          <w:rFonts w:ascii="Cambria" w:eastAsia="Cambria" w:hAnsi="Cambria" w:cs="Cambria"/>
          <w:b/>
        </w:rPr>
      </w:pPr>
    </w:p>
    <w:p w14:paraId="45181952" w14:textId="77777777" w:rsidR="00A95445" w:rsidRDefault="00A95445">
      <w:pPr>
        <w:rPr>
          <w:rFonts w:ascii="Cambria" w:eastAsia="Cambria" w:hAnsi="Cambria" w:cs="Cambria"/>
          <w:b/>
        </w:rPr>
      </w:pPr>
    </w:p>
    <w:p w14:paraId="4890419F" w14:textId="77777777" w:rsidR="00A95445" w:rsidRDefault="00A95445">
      <w:pPr>
        <w:rPr>
          <w:rFonts w:ascii="Cambria" w:eastAsia="Cambria" w:hAnsi="Cambria" w:cs="Cambria"/>
          <w:b/>
        </w:rPr>
      </w:pPr>
    </w:p>
    <w:p w14:paraId="61323AA4" w14:textId="77777777" w:rsidR="00A95445" w:rsidRDefault="00A95445">
      <w:pPr>
        <w:rPr>
          <w:rFonts w:ascii="Cambria" w:eastAsia="Cambria" w:hAnsi="Cambria" w:cs="Cambria"/>
          <w:b/>
        </w:rPr>
      </w:pPr>
    </w:p>
    <w:p w14:paraId="5F008329" w14:textId="77777777" w:rsidR="00A95445" w:rsidRDefault="00A95445">
      <w:pPr>
        <w:rPr>
          <w:rFonts w:ascii="Cambria" w:eastAsia="Cambria" w:hAnsi="Cambria" w:cs="Cambria"/>
          <w:b/>
        </w:rPr>
      </w:pPr>
    </w:p>
    <w:p w14:paraId="31B4B714" w14:textId="77777777" w:rsidR="00A95445" w:rsidRDefault="00A95445">
      <w:pPr>
        <w:rPr>
          <w:rFonts w:ascii="Cambria" w:eastAsia="Cambria" w:hAnsi="Cambria" w:cs="Cambria"/>
          <w:b/>
        </w:rPr>
      </w:pPr>
    </w:p>
    <w:p w14:paraId="7CE0456A" w14:textId="77777777" w:rsidR="00A95445" w:rsidRDefault="00A95445">
      <w:pPr>
        <w:rPr>
          <w:rFonts w:ascii="Cambria" w:eastAsia="Cambria" w:hAnsi="Cambria" w:cs="Cambria"/>
          <w:b/>
        </w:rPr>
      </w:pPr>
    </w:p>
    <w:p w14:paraId="42D3FAD4" w14:textId="77777777" w:rsidR="00A95445" w:rsidRDefault="00A95445">
      <w:pPr>
        <w:rPr>
          <w:rFonts w:ascii="Cambria" w:eastAsia="Cambria" w:hAnsi="Cambria" w:cs="Cambria"/>
          <w:b/>
        </w:rPr>
      </w:pPr>
    </w:p>
    <w:p w14:paraId="594A72A7" w14:textId="77777777" w:rsidR="00A95445" w:rsidRDefault="00A95445">
      <w:pPr>
        <w:rPr>
          <w:rFonts w:ascii="Cambria" w:eastAsia="Cambria" w:hAnsi="Cambria" w:cs="Cambria"/>
          <w:b/>
        </w:rPr>
      </w:pPr>
    </w:p>
    <w:p w14:paraId="181D5021" w14:textId="77777777" w:rsidR="00A95445" w:rsidRDefault="00A95445">
      <w:pPr>
        <w:rPr>
          <w:rFonts w:ascii="Cambria" w:eastAsia="Cambria" w:hAnsi="Cambria" w:cs="Cambria"/>
          <w:b/>
        </w:rPr>
      </w:pPr>
    </w:p>
    <w:p w14:paraId="3797C533" w14:textId="77777777" w:rsidR="00A95445" w:rsidRDefault="00A95445">
      <w:pPr>
        <w:rPr>
          <w:rFonts w:ascii="Cambria" w:eastAsia="Cambria" w:hAnsi="Cambria" w:cs="Cambria"/>
          <w:b/>
        </w:rPr>
      </w:pPr>
    </w:p>
    <w:p w14:paraId="54750CBE" w14:textId="77777777" w:rsidR="00A95445" w:rsidRDefault="00A95445">
      <w:pPr>
        <w:rPr>
          <w:rFonts w:ascii="Cambria" w:eastAsia="Cambria" w:hAnsi="Cambria" w:cs="Cambria"/>
          <w:b/>
        </w:rPr>
      </w:pPr>
    </w:p>
    <w:p w14:paraId="2976BF59" w14:textId="77777777" w:rsidR="00A95445" w:rsidRDefault="00A95445">
      <w:pPr>
        <w:rPr>
          <w:rFonts w:ascii="Cambria" w:eastAsia="Cambria" w:hAnsi="Cambria" w:cs="Cambria"/>
          <w:b/>
        </w:rPr>
      </w:pPr>
    </w:p>
    <w:p w14:paraId="4B978981" w14:textId="77777777" w:rsidR="00A95445" w:rsidRDefault="00A95445">
      <w:pPr>
        <w:rPr>
          <w:rFonts w:ascii="Cambria" w:eastAsia="Cambria" w:hAnsi="Cambria" w:cs="Cambria"/>
          <w:b/>
        </w:rPr>
      </w:pPr>
    </w:p>
    <w:p w14:paraId="0F830158" w14:textId="77777777" w:rsidR="00A95445" w:rsidRDefault="003F3643">
      <w:pPr>
        <w:rPr>
          <w:rFonts w:ascii="Cambria" w:eastAsia="Cambria" w:hAnsi="Cambria" w:cs="Cambria"/>
          <w:b/>
        </w:rPr>
      </w:pPr>
      <w:r>
        <w:rPr>
          <w:rFonts w:ascii="Cambria" w:eastAsia="Cambria" w:hAnsi="Cambria" w:cs="Cambria"/>
          <w:b/>
          <w:color w:val="000000"/>
        </w:rPr>
        <w:lastRenderedPageBreak/>
        <w:t>Tables and Figures</w:t>
      </w:r>
    </w:p>
    <w:p w14:paraId="2FD73A87" w14:textId="77777777" w:rsidR="00A95445" w:rsidRDefault="00A95445">
      <w:pPr>
        <w:rPr>
          <w:rFonts w:ascii="Cambria" w:eastAsia="Cambria" w:hAnsi="Cambria" w:cs="Cambria"/>
        </w:rPr>
      </w:pPr>
    </w:p>
    <w:p w14:paraId="6EED114D" w14:textId="77777777" w:rsidR="00A95445" w:rsidRDefault="003F3643">
      <w:pPr>
        <w:rPr>
          <w:rFonts w:ascii="Cambria" w:eastAsia="Cambria" w:hAnsi="Cambria" w:cs="Cambria"/>
        </w:rPr>
      </w:pPr>
      <w:r>
        <w:rPr>
          <w:rFonts w:ascii="Cambria" w:eastAsia="Cambria" w:hAnsi="Cambria" w:cs="Cambria"/>
          <w:color w:val="000000"/>
        </w:rPr>
        <w:t xml:space="preserve">Table 1. The sites surveyed in this study; their sample sizes in area and number of plants. The wetland, prairie, and forest data is from the Brown Family Environmental Center, Gambier, OH. The RMBL data is from alpine meadows near the Rocky Mountain Biological Lab in Gothic, Colorado. </w:t>
      </w:r>
      <w:proofErr w:type="spellStart"/>
      <w:r>
        <w:rPr>
          <w:rFonts w:ascii="Cambria" w:eastAsia="Cambria" w:hAnsi="Cambria" w:cs="Cambria"/>
          <w:color w:val="000000"/>
        </w:rPr>
        <w:t>Tumamoc</w:t>
      </w:r>
      <w:proofErr w:type="spellEnd"/>
      <w:r>
        <w:rPr>
          <w:rFonts w:ascii="Cambria" w:eastAsia="Cambria" w:hAnsi="Cambria" w:cs="Cambria"/>
          <w:color w:val="000000"/>
        </w:rPr>
        <w:t xml:space="preserve"> data is from </w:t>
      </w:r>
      <w:proofErr w:type="spellStart"/>
      <w:r>
        <w:rPr>
          <w:rFonts w:ascii="Cambria" w:eastAsia="Cambria" w:hAnsi="Cambria" w:cs="Cambria"/>
          <w:color w:val="000000"/>
        </w:rPr>
        <w:t>Tumamaoc</w:t>
      </w:r>
      <w:proofErr w:type="spellEnd"/>
      <w:r>
        <w:rPr>
          <w:rFonts w:ascii="Cambria" w:eastAsia="Cambria" w:hAnsi="Cambria" w:cs="Cambria"/>
          <w:color w:val="000000"/>
        </w:rPr>
        <w:t xml:space="preserve"> Hill plot in </w:t>
      </w:r>
      <w:proofErr w:type="spellStart"/>
      <w:r>
        <w:rPr>
          <w:rFonts w:ascii="Cambria" w:eastAsia="Cambria" w:hAnsi="Cambria" w:cs="Cambria"/>
          <w:color w:val="000000"/>
        </w:rPr>
        <w:t>Tuscon</w:t>
      </w:r>
      <w:proofErr w:type="spellEnd"/>
      <w:r>
        <w:rPr>
          <w:rFonts w:ascii="Cambria" w:eastAsia="Cambria" w:hAnsi="Cambria" w:cs="Cambria"/>
          <w:color w:val="000000"/>
        </w:rPr>
        <w:t xml:space="preserve">, Arizona. </w:t>
      </w:r>
    </w:p>
    <w:p w14:paraId="17BDA306" w14:textId="77777777" w:rsidR="00A95445" w:rsidRDefault="00A95445">
      <w:pPr>
        <w:rPr>
          <w:rFonts w:ascii="Cambria" w:eastAsia="Cambria" w:hAnsi="Cambria" w:cs="Cambria"/>
        </w:rPr>
      </w:pPr>
    </w:p>
    <w:tbl>
      <w:tblPr>
        <w:tblStyle w:val="a"/>
        <w:tblW w:w="82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49"/>
        <w:gridCol w:w="2070"/>
        <w:gridCol w:w="1946"/>
        <w:gridCol w:w="1474"/>
        <w:gridCol w:w="1774"/>
      </w:tblGrid>
      <w:tr w:rsidR="00A95445" w14:paraId="3A37E318" w14:textId="77777777">
        <w:trPr>
          <w:trHeight w:val="48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123CDF5" w14:textId="77777777" w:rsidR="00A95445" w:rsidRDefault="003F3643">
            <w:pPr>
              <w:ind w:left="72"/>
              <w:rPr>
                <w:rFonts w:ascii="Cambria" w:eastAsia="Cambria" w:hAnsi="Cambria" w:cs="Cambria"/>
              </w:rPr>
            </w:pPr>
            <w:r>
              <w:rPr>
                <w:rFonts w:ascii="Cambria" w:eastAsia="Cambria" w:hAnsi="Cambria" w:cs="Cambria"/>
                <w:color w:val="000000"/>
                <w:sz w:val="22"/>
                <w:szCs w:val="22"/>
              </w:rPr>
              <w:t>Locale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5A1135C" w14:textId="77777777" w:rsidR="00A95445" w:rsidRDefault="003F3643">
            <w:pPr>
              <w:ind w:left="72"/>
              <w:rPr>
                <w:rFonts w:ascii="Cambria" w:eastAsia="Cambria" w:hAnsi="Cambria" w:cs="Cambria"/>
              </w:rPr>
            </w:pPr>
            <w:r>
              <w:rPr>
                <w:rFonts w:ascii="Cambria" w:eastAsia="Cambria" w:hAnsi="Cambria" w:cs="Cambria"/>
                <w:color w:val="000000"/>
                <w:sz w:val="22"/>
                <w:szCs w:val="22"/>
              </w:rPr>
              <w:t>Community</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084B6" w14:textId="77777777" w:rsidR="00A95445" w:rsidRDefault="003F3643">
            <w:pPr>
              <w:rPr>
                <w:rFonts w:ascii="Cambria" w:eastAsia="Cambria" w:hAnsi="Cambria" w:cs="Cambria"/>
              </w:rPr>
            </w:pPr>
            <w:r>
              <w:rPr>
                <w:rFonts w:ascii="Cambria" w:eastAsia="Cambria" w:hAnsi="Cambria" w:cs="Cambria"/>
                <w:color w:val="000000"/>
              </w:rPr>
              <w:t>Plant mass (g)</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04796" w14:textId="77777777" w:rsidR="00A95445" w:rsidRDefault="003F3643">
            <w:pPr>
              <w:rPr>
                <w:rFonts w:ascii="Cambria" w:eastAsia="Cambria" w:hAnsi="Cambria" w:cs="Cambria"/>
              </w:rPr>
            </w:pPr>
            <w:r>
              <w:rPr>
                <w:rFonts w:ascii="Cambria" w:eastAsia="Cambria" w:hAnsi="Cambria" w:cs="Cambria"/>
                <w:color w:val="000000"/>
                <w:sz w:val="22"/>
                <w:szCs w:val="22"/>
              </w:rPr>
              <w:t>Plant N / Density (m</w:t>
            </w:r>
            <w:r>
              <w:rPr>
                <w:rFonts w:ascii="Cambria" w:eastAsia="Cambria" w:hAnsi="Cambria" w:cs="Cambria"/>
                <w:color w:val="000000"/>
                <w:sz w:val="22"/>
                <w:szCs w:val="22"/>
                <w:vertAlign w:val="superscript"/>
              </w:rPr>
              <w:t>-2</w:t>
            </w:r>
            <w:r>
              <w:rPr>
                <w:rFonts w:ascii="Cambria" w:eastAsia="Cambria" w:hAnsi="Cambria" w:cs="Cambria"/>
                <w:color w:val="000000"/>
                <w:sz w:val="22"/>
                <w:szCs w:val="22"/>
              </w:rPr>
              <w:t>)</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6F693" w14:textId="77777777" w:rsidR="00A95445" w:rsidRDefault="003F3643">
            <w:pPr>
              <w:rPr>
                <w:rFonts w:ascii="Cambria" w:eastAsia="Cambria" w:hAnsi="Cambria" w:cs="Cambria"/>
                <w:sz w:val="22"/>
                <w:szCs w:val="22"/>
              </w:rPr>
            </w:pPr>
            <w:r>
              <w:rPr>
                <w:rFonts w:ascii="Cambria" w:eastAsia="Cambria" w:hAnsi="Cambria" w:cs="Cambria"/>
                <w:color w:val="000000"/>
                <w:sz w:val="22"/>
                <w:szCs w:val="22"/>
              </w:rPr>
              <w:t xml:space="preserve">Dominant </w:t>
            </w:r>
          </w:p>
          <w:p w14:paraId="648E17E7" w14:textId="77777777" w:rsidR="00A95445" w:rsidRDefault="003F3643">
            <w:pPr>
              <w:rPr>
                <w:rFonts w:ascii="Cambria" w:eastAsia="Cambria" w:hAnsi="Cambria" w:cs="Cambria"/>
              </w:rPr>
            </w:pPr>
            <w:r>
              <w:rPr>
                <w:rFonts w:ascii="Cambria" w:eastAsia="Cambria" w:hAnsi="Cambria" w:cs="Cambria"/>
                <w:color w:val="000000"/>
                <w:sz w:val="22"/>
                <w:szCs w:val="22"/>
              </w:rPr>
              <w:t>Life Forms</w:t>
            </w:r>
          </w:p>
        </w:tc>
      </w:tr>
      <w:tr w:rsidR="00A95445" w14:paraId="1CF9DEDD"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D0FD1F5" w14:textId="77777777" w:rsidR="00A95445" w:rsidRDefault="003F3643">
            <w:pPr>
              <w:ind w:left="72"/>
              <w:rPr>
                <w:rFonts w:ascii="Cambria" w:eastAsia="Cambria" w:hAnsi="Cambria" w:cs="Cambria"/>
              </w:rPr>
            </w:pPr>
            <w:r>
              <w:rPr>
                <w:rFonts w:ascii="Cambria" w:eastAsia="Cambria" w:hAnsi="Cambria" w:cs="Cambria"/>
                <w:color w:val="000000"/>
                <w:sz w:val="22"/>
                <w:szCs w:val="22"/>
              </w:rPr>
              <w:t>BFEC</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2F66D5C" w14:textId="77777777" w:rsidR="00A95445" w:rsidRDefault="003F3643">
            <w:pPr>
              <w:ind w:left="72"/>
              <w:rPr>
                <w:rFonts w:ascii="Cambria" w:eastAsia="Cambria" w:hAnsi="Cambria" w:cs="Cambria"/>
              </w:rPr>
            </w:pPr>
            <w:r>
              <w:rPr>
                <w:rFonts w:ascii="Cambria" w:eastAsia="Cambria" w:hAnsi="Cambria" w:cs="Cambria"/>
                <w:color w:val="000000"/>
                <w:sz w:val="22"/>
                <w:szCs w:val="22"/>
              </w:rPr>
              <w:t>Wetland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E3598" w14:textId="77777777" w:rsidR="00A95445" w:rsidRDefault="00A95445">
            <w:pPr>
              <w:rPr>
                <w:rFonts w:ascii="Cambria" w:eastAsia="Cambria" w:hAnsi="Cambria" w:cs="Cambria"/>
              </w:rPr>
            </w:pPr>
            <w:bookmarkStart w:id="141" w:name="_gjdgxs" w:colFirst="0" w:colLast="0"/>
            <w:bookmarkEnd w:id="141"/>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AD386" w14:textId="77777777" w:rsidR="00A95445" w:rsidRDefault="003F3643">
            <w:pPr>
              <w:rPr>
                <w:rFonts w:ascii="Cambria" w:eastAsia="Cambria" w:hAnsi="Cambria" w:cs="Cambria"/>
              </w:rPr>
            </w:pPr>
            <w:r>
              <w:rPr>
                <w:rFonts w:ascii="Cambria" w:eastAsia="Cambria" w:hAnsi="Cambria" w:cs="Cambria"/>
                <w:color w:val="000000"/>
                <w:sz w:val="22"/>
                <w:szCs w:val="22"/>
              </w:rPr>
              <w:t xml:space="preserve">1,771 /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18435" w14:textId="77777777" w:rsidR="00A95445" w:rsidRDefault="003F3643">
            <w:pPr>
              <w:rPr>
                <w:rFonts w:ascii="Cambria" w:eastAsia="Cambria" w:hAnsi="Cambria" w:cs="Cambria"/>
              </w:rPr>
            </w:pPr>
            <w:r>
              <w:rPr>
                <w:rFonts w:ascii="Cambria" w:eastAsia="Cambria" w:hAnsi="Cambria" w:cs="Cambria"/>
                <w:color w:val="000000"/>
                <w:sz w:val="22"/>
                <w:szCs w:val="22"/>
              </w:rPr>
              <w:t>Forb/Grass</w:t>
            </w:r>
          </w:p>
        </w:tc>
      </w:tr>
      <w:tr w:rsidR="00A95445" w14:paraId="2D50733B"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8E7968F" w14:textId="77777777" w:rsidR="00A95445" w:rsidRDefault="003F3643">
            <w:pPr>
              <w:ind w:left="72"/>
              <w:rPr>
                <w:rFonts w:ascii="Cambria" w:eastAsia="Cambria" w:hAnsi="Cambria" w:cs="Cambria"/>
              </w:rPr>
            </w:pPr>
            <w:r>
              <w:rPr>
                <w:rFonts w:ascii="Cambria" w:eastAsia="Cambria" w:hAnsi="Cambria" w:cs="Cambria"/>
                <w:color w:val="000000"/>
                <w:sz w:val="22"/>
                <w:szCs w:val="22"/>
              </w:rPr>
              <w:t>BFEC</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787B05C" w14:textId="77777777" w:rsidR="00A95445" w:rsidRDefault="003F3643">
            <w:pPr>
              <w:ind w:left="72"/>
              <w:rPr>
                <w:rFonts w:ascii="Cambria" w:eastAsia="Cambria" w:hAnsi="Cambria" w:cs="Cambria"/>
              </w:rPr>
            </w:pPr>
            <w:r>
              <w:rPr>
                <w:rFonts w:ascii="Cambria" w:eastAsia="Cambria" w:hAnsi="Cambria" w:cs="Cambria"/>
                <w:color w:val="000000"/>
                <w:sz w:val="22"/>
                <w:szCs w:val="22"/>
              </w:rPr>
              <w:t>Wetland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58D0B"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0ADBE" w14:textId="77777777" w:rsidR="00A95445" w:rsidRDefault="003F3643">
            <w:pPr>
              <w:rPr>
                <w:rFonts w:ascii="Cambria" w:eastAsia="Cambria" w:hAnsi="Cambria" w:cs="Cambria"/>
              </w:rPr>
            </w:pPr>
            <w:r>
              <w:rPr>
                <w:rFonts w:ascii="Cambria" w:eastAsia="Cambria" w:hAnsi="Cambria" w:cs="Cambria"/>
                <w:color w:val="000000"/>
                <w:sz w:val="22"/>
                <w:szCs w:val="22"/>
              </w:rPr>
              <w:t>1,668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64E8D" w14:textId="77777777" w:rsidR="00A95445" w:rsidRDefault="003F3643">
            <w:pPr>
              <w:rPr>
                <w:rFonts w:ascii="Cambria" w:eastAsia="Cambria" w:hAnsi="Cambria" w:cs="Cambria"/>
              </w:rPr>
            </w:pPr>
            <w:r>
              <w:rPr>
                <w:rFonts w:ascii="Cambria" w:eastAsia="Cambria" w:hAnsi="Cambria" w:cs="Cambria"/>
                <w:color w:val="000000"/>
                <w:sz w:val="22"/>
                <w:szCs w:val="22"/>
              </w:rPr>
              <w:t>Forb/Grass</w:t>
            </w:r>
          </w:p>
        </w:tc>
      </w:tr>
      <w:tr w:rsidR="00A95445" w14:paraId="7BA578BA"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2616997" w14:textId="77777777" w:rsidR="00A95445" w:rsidRDefault="003F3643">
            <w:pPr>
              <w:ind w:left="72"/>
              <w:rPr>
                <w:rFonts w:ascii="Cambria" w:eastAsia="Cambria" w:hAnsi="Cambria" w:cs="Cambria"/>
              </w:rPr>
            </w:pPr>
            <w:r>
              <w:rPr>
                <w:rFonts w:ascii="Cambria" w:eastAsia="Cambria" w:hAnsi="Cambria" w:cs="Cambria"/>
                <w:color w:val="000000"/>
                <w:sz w:val="22"/>
                <w:szCs w:val="22"/>
              </w:rPr>
              <w:t>BFEC</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E1C8072" w14:textId="77777777" w:rsidR="00A95445" w:rsidRDefault="003F3643">
            <w:pPr>
              <w:ind w:left="72"/>
              <w:rPr>
                <w:rFonts w:ascii="Cambria" w:eastAsia="Cambria" w:hAnsi="Cambria" w:cs="Cambria"/>
              </w:rPr>
            </w:pPr>
            <w:r>
              <w:rPr>
                <w:rFonts w:ascii="Cambria" w:eastAsia="Cambria" w:hAnsi="Cambria" w:cs="Cambria"/>
                <w:color w:val="000000"/>
                <w:sz w:val="22"/>
                <w:szCs w:val="22"/>
              </w:rPr>
              <w:t>Prairie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89744"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FF43A" w14:textId="77777777" w:rsidR="00A95445" w:rsidRDefault="003F3643">
            <w:pPr>
              <w:rPr>
                <w:rFonts w:ascii="Cambria" w:eastAsia="Cambria" w:hAnsi="Cambria" w:cs="Cambria"/>
              </w:rPr>
            </w:pPr>
            <w:r>
              <w:rPr>
                <w:rFonts w:ascii="Cambria" w:eastAsia="Cambria" w:hAnsi="Cambria" w:cs="Cambria"/>
                <w:color w:val="000000"/>
                <w:sz w:val="22"/>
                <w:szCs w:val="22"/>
              </w:rPr>
              <w:t>244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93DD1" w14:textId="77777777" w:rsidR="00A95445" w:rsidRDefault="003F3643">
            <w:pPr>
              <w:rPr>
                <w:rFonts w:ascii="Cambria" w:eastAsia="Cambria" w:hAnsi="Cambria" w:cs="Cambria"/>
              </w:rPr>
            </w:pPr>
            <w:r>
              <w:rPr>
                <w:rFonts w:ascii="Cambria" w:eastAsia="Cambria" w:hAnsi="Cambria" w:cs="Cambria"/>
                <w:color w:val="000000"/>
                <w:sz w:val="22"/>
                <w:szCs w:val="22"/>
              </w:rPr>
              <w:t>Forb/Grass</w:t>
            </w:r>
          </w:p>
        </w:tc>
      </w:tr>
      <w:tr w:rsidR="00A95445" w14:paraId="639AF3CD"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61576E0" w14:textId="77777777" w:rsidR="00A95445" w:rsidRDefault="003F3643">
            <w:pPr>
              <w:ind w:left="72"/>
              <w:rPr>
                <w:rFonts w:ascii="Cambria" w:eastAsia="Cambria" w:hAnsi="Cambria" w:cs="Cambria"/>
              </w:rPr>
            </w:pPr>
            <w:r>
              <w:rPr>
                <w:rFonts w:ascii="Cambria" w:eastAsia="Cambria" w:hAnsi="Cambria" w:cs="Cambria"/>
                <w:color w:val="000000"/>
                <w:sz w:val="22"/>
                <w:szCs w:val="22"/>
              </w:rPr>
              <w:t>BFEC</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07E3A3A" w14:textId="77777777" w:rsidR="00A95445" w:rsidRDefault="003F3643">
            <w:pPr>
              <w:ind w:left="72"/>
              <w:rPr>
                <w:rFonts w:ascii="Cambria" w:eastAsia="Cambria" w:hAnsi="Cambria" w:cs="Cambria"/>
              </w:rPr>
            </w:pPr>
            <w:r>
              <w:rPr>
                <w:rFonts w:ascii="Cambria" w:eastAsia="Cambria" w:hAnsi="Cambria" w:cs="Cambria"/>
                <w:color w:val="000000"/>
                <w:sz w:val="22"/>
                <w:szCs w:val="22"/>
              </w:rPr>
              <w:t>Prairie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CAE85"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FE9ED" w14:textId="77777777" w:rsidR="00A95445" w:rsidRDefault="003F3643">
            <w:pPr>
              <w:rPr>
                <w:rFonts w:ascii="Cambria" w:eastAsia="Cambria" w:hAnsi="Cambria" w:cs="Cambria"/>
              </w:rPr>
            </w:pPr>
            <w:r>
              <w:rPr>
                <w:rFonts w:ascii="Cambria" w:eastAsia="Cambria" w:hAnsi="Cambria" w:cs="Cambria"/>
                <w:color w:val="000000"/>
                <w:sz w:val="22"/>
                <w:szCs w:val="22"/>
              </w:rPr>
              <w:t>320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DF91E" w14:textId="77777777" w:rsidR="00A95445" w:rsidRDefault="003F3643">
            <w:pPr>
              <w:rPr>
                <w:rFonts w:ascii="Cambria" w:eastAsia="Cambria" w:hAnsi="Cambria" w:cs="Cambria"/>
              </w:rPr>
            </w:pPr>
            <w:r>
              <w:rPr>
                <w:rFonts w:ascii="Cambria" w:eastAsia="Cambria" w:hAnsi="Cambria" w:cs="Cambria"/>
                <w:color w:val="000000"/>
                <w:sz w:val="22"/>
                <w:szCs w:val="22"/>
              </w:rPr>
              <w:t>Forb/Grass</w:t>
            </w:r>
          </w:p>
        </w:tc>
      </w:tr>
      <w:tr w:rsidR="00A95445" w14:paraId="6978FE2A"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A87DBA2" w14:textId="77777777" w:rsidR="00A95445" w:rsidRDefault="003F3643">
            <w:pPr>
              <w:ind w:left="72"/>
              <w:rPr>
                <w:rFonts w:ascii="Cambria" w:eastAsia="Cambria" w:hAnsi="Cambria" w:cs="Cambria"/>
              </w:rPr>
            </w:pPr>
            <w:r>
              <w:rPr>
                <w:rFonts w:ascii="Cambria" w:eastAsia="Cambria" w:hAnsi="Cambria" w:cs="Cambria"/>
                <w:color w:val="000000"/>
                <w:sz w:val="22"/>
                <w:szCs w:val="22"/>
              </w:rPr>
              <w:t>BFEC</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901BFB9" w14:textId="77777777" w:rsidR="00A95445" w:rsidRDefault="003F3643">
            <w:pPr>
              <w:ind w:left="72"/>
              <w:rPr>
                <w:rFonts w:ascii="Cambria" w:eastAsia="Cambria" w:hAnsi="Cambria" w:cs="Cambria"/>
              </w:rPr>
            </w:pPr>
            <w:r>
              <w:rPr>
                <w:rFonts w:ascii="Cambria" w:eastAsia="Cambria" w:hAnsi="Cambria" w:cs="Cambria"/>
                <w:color w:val="000000"/>
                <w:sz w:val="22"/>
                <w:szCs w:val="22"/>
              </w:rPr>
              <w:t>Prairie 3</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50F4C"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8B073" w14:textId="77777777" w:rsidR="00A95445" w:rsidRDefault="003F3643">
            <w:pPr>
              <w:rPr>
                <w:rFonts w:ascii="Cambria" w:eastAsia="Cambria" w:hAnsi="Cambria" w:cs="Cambria"/>
              </w:rPr>
            </w:pPr>
            <w:r>
              <w:rPr>
                <w:rFonts w:ascii="Cambria" w:eastAsia="Cambria" w:hAnsi="Cambria" w:cs="Cambria"/>
                <w:color w:val="000000"/>
                <w:sz w:val="22"/>
                <w:szCs w:val="22"/>
              </w:rPr>
              <w:t>315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5FD73" w14:textId="77777777" w:rsidR="00A95445" w:rsidRDefault="003F3643">
            <w:pPr>
              <w:rPr>
                <w:rFonts w:ascii="Cambria" w:eastAsia="Cambria" w:hAnsi="Cambria" w:cs="Cambria"/>
              </w:rPr>
            </w:pPr>
            <w:r>
              <w:rPr>
                <w:rFonts w:ascii="Cambria" w:eastAsia="Cambria" w:hAnsi="Cambria" w:cs="Cambria"/>
                <w:color w:val="000000"/>
                <w:sz w:val="22"/>
                <w:szCs w:val="22"/>
              </w:rPr>
              <w:t>Forb/Grass</w:t>
            </w:r>
          </w:p>
        </w:tc>
      </w:tr>
      <w:tr w:rsidR="00A95445" w14:paraId="71AA9887"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1BB85D8" w14:textId="77777777" w:rsidR="00A95445" w:rsidRDefault="003F3643">
            <w:pPr>
              <w:ind w:left="72"/>
              <w:rPr>
                <w:rFonts w:ascii="Cambria" w:eastAsia="Cambria" w:hAnsi="Cambria" w:cs="Cambria"/>
              </w:rPr>
            </w:pPr>
            <w:r>
              <w:rPr>
                <w:rFonts w:ascii="Cambria" w:eastAsia="Cambria" w:hAnsi="Cambria" w:cs="Cambria"/>
                <w:color w:val="000000"/>
                <w:sz w:val="22"/>
                <w:szCs w:val="22"/>
              </w:rPr>
              <w:t>BFEC</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20AA195" w14:textId="77777777" w:rsidR="00A95445" w:rsidRDefault="003F3643">
            <w:pPr>
              <w:ind w:left="72"/>
              <w:rPr>
                <w:rFonts w:ascii="Cambria" w:eastAsia="Cambria" w:hAnsi="Cambria" w:cs="Cambria"/>
              </w:rPr>
            </w:pPr>
            <w:r>
              <w:rPr>
                <w:rFonts w:ascii="Cambria" w:eastAsia="Cambria" w:hAnsi="Cambria" w:cs="Cambria"/>
                <w:color w:val="000000"/>
                <w:sz w:val="22"/>
                <w:szCs w:val="22"/>
              </w:rPr>
              <w:t xml:space="preserve">Forest </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5C379"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8B3A0" w14:textId="77777777" w:rsidR="00A95445" w:rsidRDefault="003F3643">
            <w:pPr>
              <w:rPr>
                <w:rFonts w:ascii="Cambria" w:eastAsia="Cambria" w:hAnsi="Cambria" w:cs="Cambria"/>
              </w:rPr>
            </w:pPr>
            <w:r>
              <w:rPr>
                <w:rFonts w:ascii="Cambria" w:eastAsia="Cambria" w:hAnsi="Cambria" w:cs="Cambria"/>
                <w:color w:val="000000"/>
                <w:sz w:val="22"/>
                <w:szCs w:val="22"/>
              </w:rPr>
              <w:t>1,739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FE394" w14:textId="77777777" w:rsidR="00A95445" w:rsidRDefault="003F3643">
            <w:pPr>
              <w:rPr>
                <w:rFonts w:ascii="Cambria" w:eastAsia="Cambria" w:hAnsi="Cambria" w:cs="Cambria"/>
              </w:rPr>
            </w:pPr>
            <w:r>
              <w:rPr>
                <w:rFonts w:ascii="Cambria" w:eastAsia="Cambria" w:hAnsi="Cambria" w:cs="Cambria"/>
                <w:color w:val="000000"/>
                <w:sz w:val="22"/>
                <w:szCs w:val="22"/>
              </w:rPr>
              <w:t>Tree</w:t>
            </w:r>
          </w:p>
        </w:tc>
      </w:tr>
      <w:tr w:rsidR="00A95445" w14:paraId="4D76DE9B"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8AA653C" w14:textId="77777777" w:rsidR="00A95445" w:rsidRDefault="003F3643">
            <w:pPr>
              <w:ind w:left="72"/>
              <w:rPr>
                <w:rFonts w:ascii="Cambria" w:eastAsia="Cambria" w:hAnsi="Cambria" w:cs="Cambria"/>
              </w:rPr>
            </w:pPr>
            <w:r>
              <w:rPr>
                <w:rFonts w:ascii="Cambria" w:eastAsia="Cambria" w:hAnsi="Cambria" w:cs="Cambria"/>
                <w:color w:val="000000"/>
                <w:sz w:val="22"/>
                <w:szCs w:val="22"/>
              </w:rPr>
              <w:t>RMBL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BFA81BD" w14:textId="77777777" w:rsidR="00A95445" w:rsidRDefault="003F3643">
            <w:pPr>
              <w:ind w:left="72"/>
              <w:rPr>
                <w:rFonts w:ascii="Cambria" w:eastAsia="Cambria" w:hAnsi="Cambria" w:cs="Cambria"/>
              </w:rPr>
            </w:pPr>
            <w:r>
              <w:rPr>
                <w:rFonts w:ascii="Cambria" w:eastAsia="Cambria" w:hAnsi="Cambria" w:cs="Cambria"/>
                <w:color w:val="000000"/>
                <w:sz w:val="22"/>
                <w:szCs w:val="22"/>
              </w:rPr>
              <w:t>Grass-Sage Steppe</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032C9"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91E11" w14:textId="77777777" w:rsidR="00A95445" w:rsidRDefault="003F3643">
            <w:pPr>
              <w:rPr>
                <w:rFonts w:ascii="Cambria" w:eastAsia="Cambria" w:hAnsi="Cambria" w:cs="Cambria"/>
              </w:rPr>
            </w:pPr>
            <w:r>
              <w:rPr>
                <w:rFonts w:ascii="Cambria" w:eastAsia="Cambria" w:hAnsi="Cambria" w:cs="Cambria"/>
                <w:color w:val="000000"/>
                <w:sz w:val="22"/>
                <w:szCs w:val="22"/>
              </w:rPr>
              <w:t>226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2BE0" w14:textId="77777777" w:rsidR="00A95445" w:rsidRDefault="003F3643">
            <w:pPr>
              <w:rPr>
                <w:rFonts w:ascii="Cambria" w:eastAsia="Cambria" w:hAnsi="Cambria" w:cs="Cambria"/>
              </w:rPr>
            </w:pPr>
            <w:r>
              <w:rPr>
                <w:rFonts w:ascii="Cambria" w:eastAsia="Cambria" w:hAnsi="Cambria" w:cs="Cambria"/>
                <w:color w:val="000000"/>
                <w:sz w:val="22"/>
                <w:szCs w:val="22"/>
              </w:rPr>
              <w:t>Grass/Shrub</w:t>
            </w:r>
          </w:p>
        </w:tc>
      </w:tr>
      <w:tr w:rsidR="00A95445" w14:paraId="4625DDB9"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446BCEB" w14:textId="77777777" w:rsidR="00A95445" w:rsidRDefault="003F3643">
            <w:pPr>
              <w:ind w:left="72"/>
              <w:rPr>
                <w:rFonts w:ascii="Cambria" w:eastAsia="Cambria" w:hAnsi="Cambria" w:cs="Cambria"/>
              </w:rPr>
            </w:pPr>
            <w:r>
              <w:rPr>
                <w:rFonts w:ascii="Cambria" w:eastAsia="Cambria" w:hAnsi="Cambria" w:cs="Cambria"/>
                <w:color w:val="000000"/>
                <w:sz w:val="22"/>
                <w:szCs w:val="22"/>
              </w:rPr>
              <w:t>RMBL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8CA70B2" w14:textId="77777777" w:rsidR="00A95445" w:rsidRDefault="003F3643">
            <w:pPr>
              <w:ind w:left="72"/>
              <w:rPr>
                <w:rFonts w:ascii="Cambria" w:eastAsia="Cambria" w:hAnsi="Cambria" w:cs="Cambria"/>
              </w:rPr>
            </w:pPr>
            <w:r>
              <w:rPr>
                <w:rFonts w:ascii="Cambria" w:eastAsia="Cambria" w:hAnsi="Cambria" w:cs="Cambria"/>
                <w:color w:val="000000"/>
                <w:sz w:val="22"/>
                <w:szCs w:val="22"/>
              </w:rPr>
              <w:t>Wet Meadow</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210AA"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625D8" w14:textId="77777777" w:rsidR="00A95445" w:rsidRDefault="003F3643">
            <w:pPr>
              <w:rPr>
                <w:rFonts w:ascii="Cambria" w:eastAsia="Cambria" w:hAnsi="Cambria" w:cs="Cambria"/>
              </w:rPr>
            </w:pPr>
            <w:r>
              <w:rPr>
                <w:rFonts w:ascii="Cambria" w:eastAsia="Cambria" w:hAnsi="Cambria" w:cs="Cambria"/>
                <w:color w:val="000000"/>
                <w:sz w:val="22"/>
                <w:szCs w:val="22"/>
              </w:rPr>
              <w:t>618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6B260" w14:textId="77777777" w:rsidR="00A95445" w:rsidRDefault="003F3643">
            <w:pPr>
              <w:rPr>
                <w:rFonts w:ascii="Cambria" w:eastAsia="Cambria" w:hAnsi="Cambria" w:cs="Cambria"/>
              </w:rPr>
            </w:pPr>
            <w:r>
              <w:rPr>
                <w:rFonts w:ascii="Cambria" w:eastAsia="Cambria" w:hAnsi="Cambria" w:cs="Cambria"/>
                <w:color w:val="000000"/>
                <w:sz w:val="22"/>
                <w:szCs w:val="22"/>
              </w:rPr>
              <w:t>Grass</w:t>
            </w:r>
          </w:p>
        </w:tc>
      </w:tr>
      <w:tr w:rsidR="00A95445" w14:paraId="50544496"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5B7DBAC" w14:textId="77777777" w:rsidR="00A95445" w:rsidRDefault="003F3643">
            <w:pPr>
              <w:ind w:left="72"/>
              <w:rPr>
                <w:rFonts w:ascii="Cambria" w:eastAsia="Cambria" w:hAnsi="Cambria" w:cs="Cambria"/>
              </w:rPr>
            </w:pPr>
            <w:r>
              <w:rPr>
                <w:rFonts w:ascii="Cambria" w:eastAsia="Cambria" w:hAnsi="Cambria" w:cs="Cambria"/>
                <w:color w:val="000000"/>
                <w:sz w:val="22"/>
                <w:szCs w:val="22"/>
              </w:rPr>
              <w:t>RMBL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9732AAD" w14:textId="33D35931" w:rsidR="00A95445" w:rsidRDefault="00C93F00">
            <w:pPr>
              <w:ind w:left="72"/>
              <w:rPr>
                <w:rFonts w:ascii="Cambria" w:eastAsia="Cambria" w:hAnsi="Cambria" w:cs="Cambria"/>
              </w:rPr>
            </w:pPr>
            <w:ins w:id="142" w:author="Lindsey Sloat" w:date="2018-02-21T12:37:00Z">
              <w:r>
                <w:rPr>
                  <w:rFonts w:ascii="Cambria" w:eastAsia="Cambria" w:hAnsi="Cambria" w:cs="Cambria"/>
                  <w:color w:val="000000"/>
                  <w:sz w:val="22"/>
                  <w:szCs w:val="22"/>
                </w:rPr>
                <w:t>Sub-a</w:t>
              </w:r>
            </w:ins>
            <w:del w:id="143" w:author="Lindsey Sloat" w:date="2018-02-21T12:37:00Z">
              <w:r w:rsidR="003F3643" w:rsidDel="00C93F00">
                <w:rPr>
                  <w:rFonts w:ascii="Cambria" w:eastAsia="Cambria" w:hAnsi="Cambria" w:cs="Cambria"/>
                  <w:color w:val="000000"/>
                  <w:sz w:val="22"/>
                  <w:szCs w:val="22"/>
                </w:rPr>
                <w:delText>A</w:delText>
              </w:r>
            </w:del>
            <w:r w:rsidR="003F3643">
              <w:rPr>
                <w:rFonts w:ascii="Cambria" w:eastAsia="Cambria" w:hAnsi="Cambria" w:cs="Cambria"/>
                <w:color w:val="000000"/>
                <w:sz w:val="22"/>
                <w:szCs w:val="22"/>
              </w:rPr>
              <w:t>lpine Meadow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91CD9"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456D2" w14:textId="77777777" w:rsidR="00A95445" w:rsidRDefault="003F3643">
            <w:pPr>
              <w:rPr>
                <w:rFonts w:ascii="Cambria" w:eastAsia="Cambria" w:hAnsi="Cambria" w:cs="Cambria"/>
              </w:rPr>
            </w:pPr>
            <w:r>
              <w:rPr>
                <w:rFonts w:ascii="Cambria" w:eastAsia="Cambria" w:hAnsi="Cambria" w:cs="Cambria"/>
                <w:color w:val="000000"/>
                <w:sz w:val="22"/>
                <w:szCs w:val="22"/>
              </w:rPr>
              <w:t>160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393A6" w14:textId="77777777" w:rsidR="00A95445" w:rsidRDefault="003F3643">
            <w:pPr>
              <w:rPr>
                <w:rFonts w:ascii="Cambria" w:eastAsia="Cambria" w:hAnsi="Cambria" w:cs="Cambria"/>
              </w:rPr>
            </w:pPr>
            <w:r>
              <w:rPr>
                <w:rFonts w:ascii="Cambria" w:eastAsia="Cambria" w:hAnsi="Cambria" w:cs="Cambria"/>
                <w:color w:val="000000"/>
                <w:sz w:val="22"/>
                <w:szCs w:val="22"/>
              </w:rPr>
              <w:t>Forb/Shrub</w:t>
            </w:r>
          </w:p>
        </w:tc>
      </w:tr>
      <w:tr w:rsidR="00A95445" w14:paraId="7C885DFD"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BD7FCF1" w14:textId="77777777" w:rsidR="00A95445" w:rsidRDefault="003F3643">
            <w:pPr>
              <w:ind w:left="72"/>
              <w:rPr>
                <w:rFonts w:ascii="Cambria" w:eastAsia="Cambria" w:hAnsi="Cambria" w:cs="Cambria"/>
              </w:rPr>
            </w:pPr>
            <w:r>
              <w:rPr>
                <w:rFonts w:ascii="Cambria" w:eastAsia="Cambria" w:hAnsi="Cambria" w:cs="Cambria"/>
                <w:color w:val="000000"/>
                <w:sz w:val="22"/>
                <w:szCs w:val="22"/>
              </w:rPr>
              <w:t>RMBL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80F8A36" w14:textId="4E1175C8" w:rsidR="00A95445" w:rsidRDefault="00C93F00">
            <w:pPr>
              <w:ind w:left="72"/>
              <w:rPr>
                <w:rFonts w:ascii="Cambria" w:eastAsia="Cambria" w:hAnsi="Cambria" w:cs="Cambria"/>
              </w:rPr>
            </w:pPr>
            <w:ins w:id="144" w:author="Lindsey Sloat" w:date="2018-02-21T12:37:00Z">
              <w:r>
                <w:rPr>
                  <w:rFonts w:ascii="Cambria" w:eastAsia="Cambria" w:hAnsi="Cambria" w:cs="Cambria"/>
                  <w:color w:val="000000"/>
                  <w:sz w:val="22"/>
                  <w:szCs w:val="22"/>
                </w:rPr>
                <w:t>Sub-a</w:t>
              </w:r>
            </w:ins>
            <w:del w:id="145" w:author="Lindsey Sloat" w:date="2018-02-21T12:37:00Z">
              <w:r w:rsidR="003F3643" w:rsidDel="00C93F00">
                <w:rPr>
                  <w:rFonts w:ascii="Cambria" w:eastAsia="Cambria" w:hAnsi="Cambria" w:cs="Cambria"/>
                  <w:color w:val="000000"/>
                  <w:sz w:val="22"/>
                  <w:szCs w:val="22"/>
                </w:rPr>
                <w:delText>A</w:delText>
              </w:r>
            </w:del>
            <w:r w:rsidR="003F3643">
              <w:rPr>
                <w:rFonts w:ascii="Cambria" w:eastAsia="Cambria" w:hAnsi="Cambria" w:cs="Cambria"/>
                <w:color w:val="000000"/>
                <w:sz w:val="22"/>
                <w:szCs w:val="22"/>
              </w:rPr>
              <w:t>lpine Meadow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5F93B"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72E70" w14:textId="77777777" w:rsidR="00A95445" w:rsidRDefault="003F3643">
            <w:pPr>
              <w:rPr>
                <w:rFonts w:ascii="Cambria" w:eastAsia="Cambria" w:hAnsi="Cambria" w:cs="Cambria"/>
              </w:rPr>
            </w:pPr>
            <w:r>
              <w:rPr>
                <w:rFonts w:ascii="Cambria" w:eastAsia="Cambria" w:hAnsi="Cambria" w:cs="Cambria"/>
                <w:color w:val="000000"/>
                <w:sz w:val="22"/>
                <w:szCs w:val="22"/>
              </w:rPr>
              <w:t>281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D6F02" w14:textId="77777777" w:rsidR="00A95445" w:rsidRDefault="003F3643">
            <w:pPr>
              <w:rPr>
                <w:rFonts w:ascii="Cambria" w:eastAsia="Cambria" w:hAnsi="Cambria" w:cs="Cambria"/>
              </w:rPr>
            </w:pPr>
            <w:r>
              <w:rPr>
                <w:rFonts w:ascii="Cambria" w:eastAsia="Cambria" w:hAnsi="Cambria" w:cs="Cambria"/>
                <w:color w:val="000000"/>
                <w:sz w:val="22"/>
                <w:szCs w:val="22"/>
              </w:rPr>
              <w:t>Forb</w:t>
            </w:r>
          </w:p>
        </w:tc>
      </w:tr>
      <w:tr w:rsidR="00A95445" w14:paraId="0BAF2D4F" w14:textId="77777777">
        <w:trPr>
          <w:trHeight w:val="24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68AB0F1" w14:textId="77777777" w:rsidR="00A95445" w:rsidRDefault="003F3643">
            <w:pPr>
              <w:ind w:left="72"/>
              <w:rPr>
                <w:rFonts w:ascii="Cambria" w:eastAsia="Cambria" w:hAnsi="Cambria" w:cs="Cambria"/>
              </w:rPr>
            </w:pPr>
            <w:r>
              <w:rPr>
                <w:rFonts w:ascii="Cambria" w:eastAsia="Cambria" w:hAnsi="Cambria" w:cs="Cambria"/>
                <w:color w:val="000000"/>
                <w:sz w:val="22"/>
                <w:szCs w:val="22"/>
              </w:rPr>
              <w:t>RMBL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1B2D51B" w14:textId="0EE0505A" w:rsidR="00A95445" w:rsidRDefault="00C93F00">
            <w:pPr>
              <w:ind w:left="72"/>
              <w:rPr>
                <w:rFonts w:ascii="Cambria" w:eastAsia="Cambria" w:hAnsi="Cambria" w:cs="Cambria"/>
              </w:rPr>
            </w:pPr>
            <w:ins w:id="146" w:author="Lindsey Sloat" w:date="2018-02-21T12:37:00Z">
              <w:r>
                <w:rPr>
                  <w:rFonts w:ascii="Cambria" w:eastAsia="Cambria" w:hAnsi="Cambria" w:cs="Cambria"/>
                  <w:color w:val="000000"/>
                  <w:sz w:val="22"/>
                  <w:szCs w:val="22"/>
                </w:rPr>
                <w:t>Sub-a</w:t>
              </w:r>
            </w:ins>
            <w:del w:id="147" w:author="Lindsey Sloat" w:date="2018-02-21T12:37:00Z">
              <w:r w:rsidR="003F3643" w:rsidDel="00C93F00">
                <w:rPr>
                  <w:rFonts w:ascii="Cambria" w:eastAsia="Cambria" w:hAnsi="Cambria" w:cs="Cambria"/>
                  <w:color w:val="000000"/>
                  <w:sz w:val="22"/>
                  <w:szCs w:val="22"/>
                </w:rPr>
                <w:delText>A</w:delText>
              </w:r>
            </w:del>
            <w:r w:rsidR="003F3643">
              <w:rPr>
                <w:rFonts w:ascii="Cambria" w:eastAsia="Cambria" w:hAnsi="Cambria" w:cs="Cambria"/>
                <w:color w:val="000000"/>
                <w:sz w:val="22"/>
                <w:szCs w:val="22"/>
              </w:rPr>
              <w:t>lpine Meadow 3</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6588F"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02112" w14:textId="77777777" w:rsidR="00A95445" w:rsidRDefault="003F3643">
            <w:pPr>
              <w:rPr>
                <w:rFonts w:ascii="Cambria" w:eastAsia="Cambria" w:hAnsi="Cambria" w:cs="Cambria"/>
              </w:rPr>
            </w:pPr>
            <w:r>
              <w:rPr>
                <w:rFonts w:ascii="Cambria" w:eastAsia="Cambria" w:hAnsi="Cambria" w:cs="Cambria"/>
                <w:color w:val="000000"/>
                <w:sz w:val="22"/>
                <w:szCs w:val="22"/>
              </w:rPr>
              <w:t>938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16F14" w14:textId="77777777" w:rsidR="00A95445" w:rsidRDefault="003F3643">
            <w:pPr>
              <w:rPr>
                <w:rFonts w:ascii="Cambria" w:eastAsia="Cambria" w:hAnsi="Cambria" w:cs="Cambria"/>
              </w:rPr>
            </w:pPr>
            <w:r>
              <w:rPr>
                <w:rFonts w:ascii="Cambria" w:eastAsia="Cambria" w:hAnsi="Cambria" w:cs="Cambria"/>
                <w:color w:val="000000"/>
                <w:sz w:val="22"/>
                <w:szCs w:val="22"/>
              </w:rPr>
              <w:t>Forb</w:t>
            </w:r>
          </w:p>
        </w:tc>
      </w:tr>
      <w:tr w:rsidR="00A95445" w14:paraId="4317495B" w14:textId="77777777">
        <w:trPr>
          <w:trHeight w:val="480"/>
          <w:jc w:val="center"/>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A69D769" w14:textId="77777777" w:rsidR="00A95445" w:rsidRDefault="003F3643">
            <w:pPr>
              <w:ind w:left="72"/>
              <w:rPr>
                <w:rFonts w:ascii="Cambria" w:eastAsia="Cambria" w:hAnsi="Cambria" w:cs="Cambria"/>
              </w:rPr>
            </w:pPr>
            <w:r>
              <w:rPr>
                <w:rFonts w:ascii="Cambria" w:eastAsia="Cambria" w:hAnsi="Cambria" w:cs="Cambria"/>
                <w:color w:val="000000"/>
                <w:sz w:val="22"/>
                <w:szCs w:val="22"/>
              </w:rPr>
              <w:t>THDL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979BB53" w14:textId="77777777" w:rsidR="00A95445" w:rsidRDefault="003F3643">
            <w:pPr>
              <w:ind w:left="72"/>
              <w:rPr>
                <w:rFonts w:ascii="Cambria" w:eastAsia="Cambria" w:hAnsi="Cambria" w:cs="Cambria"/>
              </w:rPr>
            </w:pPr>
            <w:r>
              <w:rPr>
                <w:rFonts w:ascii="Cambria" w:eastAsia="Cambria" w:hAnsi="Cambria" w:cs="Cambria"/>
                <w:color w:val="000000"/>
                <w:sz w:val="22"/>
                <w:szCs w:val="22"/>
              </w:rPr>
              <w:t>Desert</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4335F" w14:textId="77777777" w:rsidR="00A95445" w:rsidRDefault="00A95445">
            <w:pPr>
              <w:rPr>
                <w:rFonts w:ascii="Cambria" w:eastAsia="Cambria" w:hAnsi="Cambria" w:cs="Cambria"/>
              </w:rPr>
            </w:pP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3A3A6" w14:textId="77777777" w:rsidR="00A95445" w:rsidRDefault="003F3643">
            <w:pPr>
              <w:rPr>
                <w:rFonts w:ascii="Cambria" w:eastAsia="Cambria" w:hAnsi="Cambria" w:cs="Cambria"/>
              </w:rPr>
            </w:pPr>
            <w:r>
              <w:rPr>
                <w:rFonts w:ascii="Cambria" w:eastAsia="Cambria" w:hAnsi="Cambria" w:cs="Cambria"/>
                <w:color w:val="000000"/>
                <w:sz w:val="22"/>
                <w:szCs w:val="22"/>
              </w:rPr>
              <w:t>2,630 /</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9CC81" w14:textId="77777777" w:rsidR="00A95445" w:rsidRDefault="003F3643">
            <w:pPr>
              <w:rPr>
                <w:rFonts w:ascii="Cambria" w:eastAsia="Cambria" w:hAnsi="Cambria" w:cs="Cambria"/>
              </w:rPr>
            </w:pPr>
            <w:r>
              <w:rPr>
                <w:rFonts w:ascii="Cambria" w:eastAsia="Cambria" w:hAnsi="Cambria" w:cs="Cambria"/>
                <w:color w:val="000000"/>
                <w:sz w:val="22"/>
                <w:szCs w:val="22"/>
              </w:rPr>
              <w:t>Succulent/Shrub</w:t>
            </w:r>
          </w:p>
        </w:tc>
      </w:tr>
    </w:tbl>
    <w:p w14:paraId="6F65EF63" w14:textId="77777777" w:rsidR="00A95445" w:rsidRDefault="00A95445">
      <w:pPr>
        <w:widowControl w:val="0"/>
        <w:ind w:left="2" w:hanging="2"/>
        <w:jc w:val="center"/>
        <w:rPr>
          <w:rFonts w:ascii="Cambria" w:eastAsia="Cambria" w:hAnsi="Cambria" w:cs="Cambria"/>
        </w:rPr>
      </w:pPr>
    </w:p>
    <w:p w14:paraId="349DA62C" w14:textId="77777777" w:rsidR="00A95445" w:rsidRDefault="00A95445">
      <w:pPr>
        <w:rPr>
          <w:rFonts w:ascii="Cambria" w:eastAsia="Cambria" w:hAnsi="Cambria" w:cs="Cambria"/>
        </w:rPr>
      </w:pPr>
    </w:p>
    <w:p w14:paraId="1EFCAD8B" w14:textId="77777777" w:rsidR="00A95445" w:rsidRDefault="00A95445">
      <w:pPr>
        <w:rPr>
          <w:rFonts w:ascii="Cambria" w:eastAsia="Cambria" w:hAnsi="Cambria" w:cs="Cambria"/>
        </w:rPr>
      </w:pPr>
    </w:p>
    <w:p w14:paraId="5E9A72E1" w14:textId="77777777" w:rsidR="00A95445" w:rsidRDefault="003F3643">
      <w:pPr>
        <w:rPr>
          <w:rFonts w:ascii="Cambria" w:eastAsia="Cambria" w:hAnsi="Cambria" w:cs="Cambria"/>
        </w:rPr>
      </w:pPr>
      <w:r>
        <w:rPr>
          <w:rFonts w:ascii="Cambria" w:eastAsia="Cambria" w:hAnsi="Cambria" w:cs="Cambria"/>
          <w:color w:val="000000"/>
        </w:rPr>
        <w:t xml:space="preserve">Table 2. Comparison of model fits for the Weibull, Pareto, and combined models based on </w:t>
      </w:r>
      <w:proofErr w:type="spellStart"/>
      <w:r>
        <w:rPr>
          <w:rFonts w:ascii="Cambria" w:eastAsia="Cambria" w:hAnsi="Cambria" w:cs="Cambria"/>
          <w:color w:val="000000"/>
        </w:rPr>
        <w:t>Akaike’s</w:t>
      </w:r>
      <w:proofErr w:type="spellEnd"/>
      <w:r>
        <w:rPr>
          <w:rFonts w:ascii="Cambria" w:eastAsia="Cambria" w:hAnsi="Cambria" w:cs="Cambria"/>
          <w:color w:val="000000"/>
        </w:rPr>
        <w:t xml:space="preserve"> Information Criteria (AIC) values for the for all sites surveyed. Lowest AIC value within each site represents the best fit of the data. All values followed the pattern of Weibull &lt; Combined &lt; Pareto. Shape, scale, and exponent parameters for Weibull and Pareto are also provided.</w:t>
      </w:r>
    </w:p>
    <w:p w14:paraId="66360338" w14:textId="77777777" w:rsidR="00A95445" w:rsidRDefault="00A95445">
      <w:pPr>
        <w:rPr>
          <w:rFonts w:ascii="Cambria" w:eastAsia="Cambria" w:hAnsi="Cambria" w:cs="Cambria"/>
        </w:rPr>
      </w:pPr>
    </w:p>
    <w:tbl>
      <w:tblPr>
        <w:tblStyle w:val="a0"/>
        <w:tblW w:w="898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837"/>
        <w:gridCol w:w="1250"/>
        <w:gridCol w:w="1221"/>
        <w:gridCol w:w="1174"/>
        <w:gridCol w:w="1167"/>
        <w:gridCol w:w="1168"/>
        <w:gridCol w:w="1167"/>
      </w:tblGrid>
      <w:tr w:rsidR="00A95445" w14:paraId="2F11B727" w14:textId="77777777">
        <w:trPr>
          <w:trHeight w:val="48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126613F" w14:textId="77777777" w:rsidR="00A95445" w:rsidRDefault="003F3643">
            <w:pPr>
              <w:ind w:left="72"/>
              <w:rPr>
                <w:rFonts w:ascii="Cambria" w:eastAsia="Cambria" w:hAnsi="Cambria" w:cs="Cambria"/>
              </w:rPr>
            </w:pPr>
            <w:r>
              <w:rPr>
                <w:rFonts w:ascii="Cambria" w:eastAsia="Cambria" w:hAnsi="Cambria" w:cs="Cambria"/>
                <w:color w:val="000000"/>
                <w:sz w:val="22"/>
                <w:szCs w:val="22"/>
              </w:rPr>
              <w:t>Site</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D88EC" w14:textId="77777777" w:rsidR="00A95445" w:rsidRDefault="003F3643">
            <w:pPr>
              <w:rPr>
                <w:rFonts w:ascii="Cambria" w:eastAsia="Cambria" w:hAnsi="Cambria" w:cs="Cambria"/>
                <w:sz w:val="22"/>
                <w:szCs w:val="22"/>
              </w:rPr>
            </w:pPr>
            <w:r>
              <w:rPr>
                <w:rFonts w:ascii="Cambria" w:eastAsia="Cambria" w:hAnsi="Cambria" w:cs="Cambria"/>
                <w:color w:val="000000"/>
                <w:sz w:val="22"/>
                <w:szCs w:val="22"/>
              </w:rPr>
              <w:t>AIC Value</w:t>
            </w:r>
          </w:p>
          <w:p w14:paraId="1D2ABA2D" w14:textId="77777777" w:rsidR="00A95445" w:rsidRDefault="003F3643">
            <w:pPr>
              <w:rPr>
                <w:rFonts w:ascii="Cambria" w:eastAsia="Cambria" w:hAnsi="Cambria" w:cs="Cambria"/>
              </w:rPr>
            </w:pPr>
            <w:r>
              <w:rPr>
                <w:rFonts w:ascii="Cambria" w:eastAsia="Cambria" w:hAnsi="Cambria" w:cs="Cambria"/>
                <w:color w:val="000000"/>
                <w:sz w:val="22"/>
                <w:szCs w:val="22"/>
              </w:rPr>
              <w:t>Weibull</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50E51" w14:textId="77777777" w:rsidR="00A95445" w:rsidRDefault="003F3643">
            <w:pPr>
              <w:rPr>
                <w:rFonts w:ascii="Cambria" w:eastAsia="Cambria" w:hAnsi="Cambria" w:cs="Cambria"/>
                <w:sz w:val="22"/>
                <w:szCs w:val="22"/>
              </w:rPr>
            </w:pPr>
            <w:r>
              <w:rPr>
                <w:rFonts w:ascii="Cambria" w:eastAsia="Cambria" w:hAnsi="Cambria" w:cs="Cambria"/>
                <w:color w:val="000000"/>
                <w:sz w:val="22"/>
                <w:szCs w:val="22"/>
              </w:rPr>
              <w:t>AIC Value</w:t>
            </w:r>
          </w:p>
          <w:p w14:paraId="0D72F539" w14:textId="77777777" w:rsidR="00A95445" w:rsidRDefault="003F3643">
            <w:pPr>
              <w:rPr>
                <w:rFonts w:ascii="Cambria" w:eastAsia="Cambria" w:hAnsi="Cambria" w:cs="Cambria"/>
              </w:rPr>
            </w:pPr>
            <w:r>
              <w:rPr>
                <w:rFonts w:ascii="Cambria" w:eastAsia="Cambria" w:hAnsi="Cambria" w:cs="Cambria"/>
                <w:color w:val="000000"/>
                <w:sz w:val="22"/>
                <w:szCs w:val="22"/>
              </w:rPr>
              <w:t>Pareto</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63D3D" w14:textId="77777777" w:rsidR="00A95445" w:rsidRDefault="003F3643">
            <w:pPr>
              <w:rPr>
                <w:rFonts w:ascii="Cambria" w:eastAsia="Cambria" w:hAnsi="Cambria" w:cs="Cambria"/>
              </w:rPr>
            </w:pPr>
            <w:r>
              <w:rPr>
                <w:rFonts w:ascii="Cambria" w:eastAsia="Cambria" w:hAnsi="Cambria" w:cs="Cambria"/>
                <w:color w:val="000000"/>
                <w:sz w:val="22"/>
                <w:szCs w:val="22"/>
              </w:rPr>
              <w:t>AIC Value Combined</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8031C" w14:textId="77777777" w:rsidR="00A95445" w:rsidRDefault="003F3643">
            <w:pPr>
              <w:rPr>
                <w:rFonts w:ascii="Cambria" w:eastAsia="Cambria" w:hAnsi="Cambria" w:cs="Cambria"/>
                <w:sz w:val="22"/>
                <w:szCs w:val="22"/>
              </w:rPr>
            </w:pPr>
            <w:r>
              <w:rPr>
                <w:rFonts w:ascii="Cambria" w:eastAsia="Cambria" w:hAnsi="Cambria" w:cs="Cambria"/>
                <w:color w:val="000000"/>
                <w:sz w:val="22"/>
                <w:szCs w:val="22"/>
              </w:rPr>
              <w:t>Shape</w:t>
            </w:r>
          </w:p>
          <w:p w14:paraId="66FC1A9E" w14:textId="77777777" w:rsidR="00A95445" w:rsidRDefault="003F3643">
            <w:pPr>
              <w:rPr>
                <w:rFonts w:ascii="Cambria" w:eastAsia="Cambria" w:hAnsi="Cambria" w:cs="Cambria"/>
              </w:rPr>
            </w:pPr>
            <w:r>
              <w:rPr>
                <w:rFonts w:ascii="Cambria" w:eastAsia="Cambria" w:hAnsi="Cambria" w:cs="Cambria"/>
                <w:color w:val="000000"/>
                <w:sz w:val="22"/>
                <w:szCs w:val="22"/>
              </w:rPr>
              <w:t>(Weibull)</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60A3E" w14:textId="77777777" w:rsidR="00A95445" w:rsidRDefault="003F3643">
            <w:pPr>
              <w:rPr>
                <w:rFonts w:ascii="Cambria" w:eastAsia="Cambria" w:hAnsi="Cambria" w:cs="Cambria"/>
                <w:sz w:val="22"/>
                <w:szCs w:val="22"/>
              </w:rPr>
            </w:pPr>
            <w:r>
              <w:rPr>
                <w:rFonts w:ascii="Cambria" w:eastAsia="Cambria" w:hAnsi="Cambria" w:cs="Cambria"/>
                <w:color w:val="000000"/>
                <w:sz w:val="22"/>
                <w:szCs w:val="22"/>
              </w:rPr>
              <w:t>Scale</w:t>
            </w:r>
          </w:p>
          <w:p w14:paraId="4713ED7A" w14:textId="77777777" w:rsidR="00A95445" w:rsidRDefault="003F3643">
            <w:pPr>
              <w:rPr>
                <w:rFonts w:ascii="Cambria" w:eastAsia="Cambria" w:hAnsi="Cambria" w:cs="Cambria"/>
              </w:rPr>
            </w:pPr>
            <w:r>
              <w:rPr>
                <w:rFonts w:ascii="Cambria" w:eastAsia="Cambria" w:hAnsi="Cambria" w:cs="Cambria"/>
                <w:color w:val="000000"/>
                <w:sz w:val="22"/>
                <w:szCs w:val="22"/>
              </w:rPr>
              <w:t xml:space="preserve">(Weibull) </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A2C06" w14:textId="77777777" w:rsidR="00A95445" w:rsidRDefault="003F3643">
            <w:pPr>
              <w:rPr>
                <w:rFonts w:ascii="Cambria" w:eastAsia="Cambria" w:hAnsi="Cambria" w:cs="Cambria"/>
                <w:sz w:val="22"/>
                <w:szCs w:val="22"/>
              </w:rPr>
            </w:pPr>
            <w:r>
              <w:rPr>
                <w:rFonts w:ascii="Cambria" w:eastAsia="Cambria" w:hAnsi="Cambria" w:cs="Cambria"/>
                <w:color w:val="000000"/>
                <w:sz w:val="22"/>
                <w:szCs w:val="22"/>
              </w:rPr>
              <w:t>Exponent</w:t>
            </w:r>
          </w:p>
          <w:p w14:paraId="69C7BFB0" w14:textId="77777777" w:rsidR="00A95445" w:rsidRDefault="003F3643">
            <w:pPr>
              <w:rPr>
                <w:rFonts w:ascii="Cambria" w:eastAsia="Cambria" w:hAnsi="Cambria" w:cs="Cambria"/>
              </w:rPr>
            </w:pPr>
            <w:r>
              <w:rPr>
                <w:rFonts w:ascii="Cambria" w:eastAsia="Cambria" w:hAnsi="Cambria" w:cs="Cambria"/>
                <w:color w:val="000000"/>
                <w:sz w:val="22"/>
                <w:szCs w:val="22"/>
              </w:rPr>
              <w:t>(Pareto)</w:t>
            </w:r>
          </w:p>
        </w:tc>
      </w:tr>
      <w:tr w:rsidR="00A95445" w14:paraId="7E515569"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5AC2271" w14:textId="77777777" w:rsidR="00A95445" w:rsidRDefault="003F3643">
            <w:pPr>
              <w:ind w:left="72"/>
              <w:rPr>
                <w:rFonts w:ascii="Cambria" w:eastAsia="Cambria" w:hAnsi="Cambria" w:cs="Cambria"/>
              </w:rPr>
            </w:pPr>
            <w:r>
              <w:rPr>
                <w:rFonts w:ascii="Cambria" w:eastAsia="Cambria" w:hAnsi="Cambria" w:cs="Cambria"/>
                <w:color w:val="000000"/>
                <w:sz w:val="22"/>
                <w:szCs w:val="22"/>
              </w:rPr>
              <w:t>Wetland 1</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229A2" w14:textId="77777777" w:rsidR="00A95445" w:rsidRDefault="003F3643">
            <w:pPr>
              <w:rPr>
                <w:rFonts w:ascii="Cambria" w:eastAsia="Cambria" w:hAnsi="Cambria" w:cs="Cambria"/>
              </w:rPr>
            </w:pPr>
            <w:r>
              <w:rPr>
                <w:rFonts w:ascii="Cambria" w:eastAsia="Cambria" w:hAnsi="Cambria" w:cs="Cambria"/>
                <w:color w:val="000000"/>
                <w:sz w:val="22"/>
                <w:szCs w:val="22"/>
              </w:rPr>
              <w:t>-303.58</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40ADD" w14:textId="77777777" w:rsidR="00A95445" w:rsidRDefault="003F3643">
            <w:pPr>
              <w:rPr>
                <w:rFonts w:ascii="Cambria" w:eastAsia="Cambria" w:hAnsi="Cambria" w:cs="Cambria"/>
              </w:rPr>
            </w:pPr>
            <w:r>
              <w:rPr>
                <w:rFonts w:ascii="Cambria" w:eastAsia="Cambria" w:hAnsi="Cambria" w:cs="Cambria"/>
                <w:color w:val="000000"/>
                <w:sz w:val="22"/>
                <w:szCs w:val="22"/>
              </w:rPr>
              <w:t>1,887.47</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1800C" w14:textId="77777777" w:rsidR="00A95445" w:rsidRDefault="003F3643">
            <w:pPr>
              <w:rPr>
                <w:rFonts w:ascii="Cambria" w:eastAsia="Cambria" w:hAnsi="Cambria" w:cs="Cambria"/>
              </w:rPr>
            </w:pPr>
            <w:r>
              <w:rPr>
                <w:rFonts w:ascii="Cambria" w:eastAsia="Cambria" w:hAnsi="Cambria" w:cs="Cambria"/>
                <w:color w:val="000000"/>
                <w:sz w:val="22"/>
                <w:szCs w:val="22"/>
              </w:rPr>
              <w:t>81.82</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A3C4E" w14:textId="77777777" w:rsidR="00A95445" w:rsidRDefault="003F3643">
            <w:pPr>
              <w:rPr>
                <w:rFonts w:ascii="Cambria" w:eastAsia="Cambria" w:hAnsi="Cambria" w:cs="Cambria"/>
              </w:rPr>
            </w:pPr>
            <w:r>
              <w:rPr>
                <w:rFonts w:ascii="Cambria" w:eastAsia="Cambria" w:hAnsi="Cambria" w:cs="Cambria"/>
                <w:color w:val="000000"/>
                <w:sz w:val="22"/>
                <w:szCs w:val="22"/>
              </w:rPr>
              <w:t>0.64</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83E0C" w14:textId="77777777" w:rsidR="00A95445" w:rsidRDefault="003F3643">
            <w:pPr>
              <w:rPr>
                <w:rFonts w:ascii="Cambria" w:eastAsia="Cambria" w:hAnsi="Cambria" w:cs="Cambria"/>
              </w:rPr>
            </w:pPr>
            <w:r>
              <w:rPr>
                <w:rFonts w:ascii="Cambria" w:eastAsia="Cambria" w:hAnsi="Cambria" w:cs="Cambria"/>
                <w:color w:val="000000"/>
                <w:sz w:val="22"/>
                <w:szCs w:val="22"/>
              </w:rPr>
              <w:t>0.26</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137AB" w14:textId="77777777" w:rsidR="00A95445" w:rsidRDefault="003F3643">
            <w:pPr>
              <w:rPr>
                <w:rFonts w:ascii="Cambria" w:eastAsia="Cambria" w:hAnsi="Cambria" w:cs="Cambria"/>
              </w:rPr>
            </w:pPr>
            <w:r>
              <w:rPr>
                <w:rFonts w:ascii="Cambria" w:eastAsia="Cambria" w:hAnsi="Cambria" w:cs="Cambria"/>
                <w:color w:val="000000"/>
                <w:sz w:val="22"/>
                <w:szCs w:val="22"/>
              </w:rPr>
              <w:t>1.25</w:t>
            </w:r>
          </w:p>
        </w:tc>
      </w:tr>
      <w:tr w:rsidR="00A95445" w14:paraId="7B160A9A"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146A97D" w14:textId="77777777" w:rsidR="00A95445" w:rsidRDefault="003F3643">
            <w:pPr>
              <w:ind w:left="72"/>
              <w:rPr>
                <w:rFonts w:ascii="Cambria" w:eastAsia="Cambria" w:hAnsi="Cambria" w:cs="Cambria"/>
              </w:rPr>
            </w:pPr>
            <w:r>
              <w:rPr>
                <w:rFonts w:ascii="Cambria" w:eastAsia="Cambria" w:hAnsi="Cambria" w:cs="Cambria"/>
                <w:color w:val="000000"/>
                <w:sz w:val="22"/>
                <w:szCs w:val="22"/>
              </w:rPr>
              <w:lastRenderedPageBreak/>
              <w:t>Wetland 2</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0DC20" w14:textId="77777777" w:rsidR="00A95445" w:rsidRDefault="003F3643">
            <w:pPr>
              <w:rPr>
                <w:rFonts w:ascii="Cambria" w:eastAsia="Cambria" w:hAnsi="Cambria" w:cs="Cambria"/>
              </w:rPr>
            </w:pPr>
            <w:r>
              <w:rPr>
                <w:rFonts w:ascii="Cambria" w:eastAsia="Cambria" w:hAnsi="Cambria" w:cs="Cambria"/>
                <w:color w:val="000000"/>
                <w:sz w:val="22"/>
                <w:szCs w:val="22"/>
              </w:rPr>
              <w:t>394.94</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9AEE8" w14:textId="77777777" w:rsidR="00A95445" w:rsidRDefault="003F3643">
            <w:pPr>
              <w:rPr>
                <w:rFonts w:ascii="Cambria" w:eastAsia="Cambria" w:hAnsi="Cambria" w:cs="Cambria"/>
              </w:rPr>
            </w:pPr>
            <w:r>
              <w:rPr>
                <w:rFonts w:ascii="Cambria" w:eastAsia="Cambria" w:hAnsi="Cambria" w:cs="Cambria"/>
                <w:color w:val="000000"/>
                <w:sz w:val="22"/>
                <w:szCs w:val="22"/>
              </w:rPr>
              <w:t>2,419.14</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80114" w14:textId="77777777" w:rsidR="00A95445" w:rsidRDefault="003F3643">
            <w:pPr>
              <w:rPr>
                <w:rFonts w:ascii="Cambria" w:eastAsia="Cambria" w:hAnsi="Cambria" w:cs="Cambria"/>
              </w:rPr>
            </w:pPr>
            <w:r>
              <w:rPr>
                <w:rFonts w:ascii="Cambria" w:eastAsia="Cambria" w:hAnsi="Cambria" w:cs="Cambria"/>
                <w:color w:val="000000"/>
                <w:sz w:val="22"/>
                <w:szCs w:val="22"/>
              </w:rPr>
              <w:t>975.40</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E2D6B" w14:textId="77777777" w:rsidR="00A95445" w:rsidRDefault="003F3643">
            <w:pPr>
              <w:rPr>
                <w:rFonts w:ascii="Cambria" w:eastAsia="Cambria" w:hAnsi="Cambria" w:cs="Cambria"/>
              </w:rPr>
            </w:pPr>
            <w:r>
              <w:rPr>
                <w:rFonts w:ascii="Cambria" w:eastAsia="Cambria" w:hAnsi="Cambria" w:cs="Cambria"/>
                <w:color w:val="000000"/>
                <w:sz w:val="22"/>
                <w:szCs w:val="22"/>
              </w:rPr>
              <w:t>0.76</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10A7C" w14:textId="77777777" w:rsidR="00A95445" w:rsidRDefault="003F3643">
            <w:pPr>
              <w:rPr>
                <w:rFonts w:ascii="Cambria" w:eastAsia="Cambria" w:hAnsi="Cambria" w:cs="Cambria"/>
              </w:rPr>
            </w:pPr>
            <w:r>
              <w:rPr>
                <w:rFonts w:ascii="Cambria" w:eastAsia="Cambria" w:hAnsi="Cambria" w:cs="Cambria"/>
                <w:color w:val="000000"/>
                <w:sz w:val="22"/>
                <w:szCs w:val="22"/>
              </w:rPr>
              <w:t>0.35</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BFBC3" w14:textId="77777777" w:rsidR="00A95445" w:rsidRDefault="003F3643">
            <w:pPr>
              <w:rPr>
                <w:rFonts w:ascii="Cambria" w:eastAsia="Cambria" w:hAnsi="Cambria" w:cs="Cambria"/>
              </w:rPr>
            </w:pPr>
            <w:r>
              <w:rPr>
                <w:rFonts w:ascii="Cambria" w:eastAsia="Cambria" w:hAnsi="Cambria" w:cs="Cambria"/>
                <w:color w:val="000000"/>
                <w:sz w:val="22"/>
                <w:szCs w:val="22"/>
              </w:rPr>
              <w:t>1.29</w:t>
            </w:r>
          </w:p>
        </w:tc>
      </w:tr>
      <w:tr w:rsidR="00A95445" w14:paraId="1C17C599"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7A1C0F1" w14:textId="77777777" w:rsidR="00A95445" w:rsidRDefault="003F3643">
            <w:pPr>
              <w:ind w:left="72"/>
              <w:rPr>
                <w:rFonts w:ascii="Cambria" w:eastAsia="Cambria" w:hAnsi="Cambria" w:cs="Cambria"/>
              </w:rPr>
            </w:pPr>
            <w:r>
              <w:rPr>
                <w:rFonts w:ascii="Cambria" w:eastAsia="Cambria" w:hAnsi="Cambria" w:cs="Cambria"/>
                <w:color w:val="000000"/>
                <w:sz w:val="22"/>
                <w:szCs w:val="22"/>
              </w:rPr>
              <w:t>Prairie 1</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39A78" w14:textId="77777777" w:rsidR="00A95445" w:rsidRDefault="003F3643">
            <w:pPr>
              <w:rPr>
                <w:rFonts w:ascii="Cambria" w:eastAsia="Cambria" w:hAnsi="Cambria" w:cs="Cambria"/>
              </w:rPr>
            </w:pPr>
            <w:r>
              <w:rPr>
                <w:rFonts w:ascii="Cambria" w:eastAsia="Cambria" w:hAnsi="Cambria" w:cs="Cambria"/>
                <w:color w:val="000000"/>
                <w:sz w:val="22"/>
                <w:szCs w:val="22"/>
              </w:rPr>
              <w:t>51.94</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9BAEB" w14:textId="77777777" w:rsidR="00A95445" w:rsidRDefault="003F3643">
            <w:pPr>
              <w:rPr>
                <w:rFonts w:ascii="Cambria" w:eastAsia="Cambria" w:hAnsi="Cambria" w:cs="Cambria"/>
              </w:rPr>
            </w:pPr>
            <w:r>
              <w:rPr>
                <w:rFonts w:ascii="Cambria" w:eastAsia="Cambria" w:hAnsi="Cambria" w:cs="Cambria"/>
                <w:color w:val="000000"/>
                <w:sz w:val="22"/>
                <w:szCs w:val="22"/>
              </w:rPr>
              <w:t>351.54</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4B498" w14:textId="77777777" w:rsidR="00A95445" w:rsidRDefault="003F3643">
            <w:pPr>
              <w:rPr>
                <w:rFonts w:ascii="Cambria" w:eastAsia="Cambria" w:hAnsi="Cambria" w:cs="Cambria"/>
              </w:rPr>
            </w:pPr>
            <w:r>
              <w:rPr>
                <w:rFonts w:ascii="Cambria" w:eastAsia="Cambria" w:hAnsi="Cambria" w:cs="Cambria"/>
                <w:color w:val="000000"/>
                <w:sz w:val="22"/>
                <w:szCs w:val="22"/>
              </w:rPr>
              <w:t>119.69</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1025D" w14:textId="77777777" w:rsidR="00A95445" w:rsidRDefault="003F3643">
            <w:pPr>
              <w:rPr>
                <w:rFonts w:ascii="Cambria" w:eastAsia="Cambria" w:hAnsi="Cambria" w:cs="Cambria"/>
              </w:rPr>
            </w:pPr>
            <w:r>
              <w:rPr>
                <w:rFonts w:ascii="Cambria" w:eastAsia="Cambria" w:hAnsi="Cambria" w:cs="Cambria"/>
                <w:color w:val="000000"/>
                <w:sz w:val="22"/>
                <w:szCs w:val="22"/>
              </w:rPr>
              <w:t>0.53</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466C7" w14:textId="77777777" w:rsidR="00A95445" w:rsidRDefault="003F3643">
            <w:pPr>
              <w:rPr>
                <w:rFonts w:ascii="Cambria" w:eastAsia="Cambria" w:hAnsi="Cambria" w:cs="Cambria"/>
              </w:rPr>
            </w:pPr>
            <w:r>
              <w:rPr>
                <w:rFonts w:ascii="Cambria" w:eastAsia="Cambria" w:hAnsi="Cambria" w:cs="Cambria"/>
                <w:color w:val="000000"/>
                <w:sz w:val="22"/>
                <w:szCs w:val="22"/>
              </w:rPr>
              <w:t>0.30</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7B496" w14:textId="77777777" w:rsidR="00A95445" w:rsidRDefault="003F3643">
            <w:pPr>
              <w:rPr>
                <w:rFonts w:ascii="Cambria" w:eastAsia="Cambria" w:hAnsi="Cambria" w:cs="Cambria"/>
              </w:rPr>
            </w:pPr>
            <w:r>
              <w:rPr>
                <w:rFonts w:ascii="Cambria" w:eastAsia="Cambria" w:hAnsi="Cambria" w:cs="Cambria"/>
                <w:color w:val="000000"/>
                <w:sz w:val="22"/>
                <w:szCs w:val="22"/>
              </w:rPr>
              <w:t>1.20</w:t>
            </w:r>
          </w:p>
        </w:tc>
      </w:tr>
      <w:tr w:rsidR="00A95445" w14:paraId="55454C19"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7042FA9" w14:textId="77777777" w:rsidR="00A95445" w:rsidRDefault="003F3643">
            <w:pPr>
              <w:ind w:left="72"/>
              <w:rPr>
                <w:rFonts w:ascii="Cambria" w:eastAsia="Cambria" w:hAnsi="Cambria" w:cs="Cambria"/>
              </w:rPr>
            </w:pPr>
            <w:r>
              <w:rPr>
                <w:rFonts w:ascii="Cambria" w:eastAsia="Cambria" w:hAnsi="Cambria" w:cs="Cambria"/>
                <w:color w:val="000000"/>
                <w:sz w:val="22"/>
                <w:szCs w:val="22"/>
              </w:rPr>
              <w:t>Prairie 2</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3F42" w14:textId="77777777" w:rsidR="00A95445" w:rsidRDefault="003F3643">
            <w:pPr>
              <w:rPr>
                <w:rFonts w:ascii="Cambria" w:eastAsia="Cambria" w:hAnsi="Cambria" w:cs="Cambria"/>
              </w:rPr>
            </w:pPr>
            <w:r>
              <w:rPr>
                <w:rFonts w:ascii="Cambria" w:eastAsia="Cambria" w:hAnsi="Cambria" w:cs="Cambria"/>
                <w:color w:val="000000"/>
                <w:sz w:val="22"/>
                <w:szCs w:val="22"/>
              </w:rPr>
              <w:t>543.83</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8B127" w14:textId="77777777" w:rsidR="00A95445" w:rsidRDefault="003F3643">
            <w:pPr>
              <w:rPr>
                <w:rFonts w:ascii="Cambria" w:eastAsia="Cambria" w:hAnsi="Cambria" w:cs="Cambria"/>
              </w:rPr>
            </w:pPr>
            <w:r>
              <w:rPr>
                <w:rFonts w:ascii="Cambria" w:eastAsia="Cambria" w:hAnsi="Cambria" w:cs="Cambria"/>
                <w:color w:val="000000"/>
                <w:sz w:val="22"/>
                <w:szCs w:val="22"/>
              </w:rPr>
              <w:t>760.02</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0E767" w14:textId="77777777" w:rsidR="00A95445" w:rsidRDefault="003F3643">
            <w:pPr>
              <w:rPr>
                <w:rFonts w:ascii="Cambria" w:eastAsia="Cambria" w:hAnsi="Cambria" w:cs="Cambria"/>
              </w:rPr>
            </w:pPr>
            <w:r>
              <w:rPr>
                <w:rFonts w:ascii="Cambria" w:eastAsia="Cambria" w:hAnsi="Cambria" w:cs="Cambria"/>
                <w:color w:val="000000"/>
                <w:sz w:val="22"/>
                <w:szCs w:val="22"/>
              </w:rPr>
              <w:t>689.53</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A4A23" w14:textId="77777777" w:rsidR="00A95445" w:rsidRDefault="003F3643">
            <w:pPr>
              <w:rPr>
                <w:rFonts w:ascii="Cambria" w:eastAsia="Cambria" w:hAnsi="Cambria" w:cs="Cambria"/>
              </w:rPr>
            </w:pPr>
            <w:r>
              <w:rPr>
                <w:rFonts w:ascii="Cambria" w:eastAsia="Cambria" w:hAnsi="Cambria" w:cs="Cambria"/>
                <w:color w:val="000000"/>
                <w:sz w:val="22"/>
                <w:szCs w:val="22"/>
              </w:rPr>
              <w:t>0.48</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AF3E3" w14:textId="77777777" w:rsidR="00A95445" w:rsidRDefault="003F3643">
            <w:pPr>
              <w:rPr>
                <w:rFonts w:ascii="Cambria" w:eastAsia="Cambria" w:hAnsi="Cambria" w:cs="Cambria"/>
              </w:rPr>
            </w:pPr>
            <w:r>
              <w:rPr>
                <w:rFonts w:ascii="Cambria" w:eastAsia="Cambria" w:hAnsi="Cambria" w:cs="Cambria"/>
                <w:color w:val="000000"/>
                <w:sz w:val="22"/>
                <w:szCs w:val="22"/>
              </w:rPr>
              <w:t>0.52</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B16C5" w14:textId="77777777" w:rsidR="00A95445" w:rsidRDefault="003F3643">
            <w:pPr>
              <w:rPr>
                <w:rFonts w:ascii="Cambria" w:eastAsia="Cambria" w:hAnsi="Cambria" w:cs="Cambria"/>
              </w:rPr>
            </w:pPr>
            <w:r>
              <w:rPr>
                <w:rFonts w:ascii="Cambria" w:eastAsia="Cambria" w:hAnsi="Cambria" w:cs="Cambria"/>
                <w:color w:val="000000"/>
                <w:sz w:val="22"/>
                <w:szCs w:val="22"/>
              </w:rPr>
              <w:t>1.28</w:t>
            </w:r>
          </w:p>
        </w:tc>
      </w:tr>
      <w:tr w:rsidR="00A95445" w14:paraId="2ACEE789"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E852E53" w14:textId="77777777" w:rsidR="00A95445" w:rsidRDefault="003F3643">
            <w:pPr>
              <w:ind w:left="72"/>
              <w:rPr>
                <w:rFonts w:ascii="Cambria" w:eastAsia="Cambria" w:hAnsi="Cambria" w:cs="Cambria"/>
              </w:rPr>
            </w:pPr>
            <w:r>
              <w:rPr>
                <w:rFonts w:ascii="Cambria" w:eastAsia="Cambria" w:hAnsi="Cambria" w:cs="Cambria"/>
                <w:color w:val="000000"/>
                <w:sz w:val="22"/>
                <w:szCs w:val="22"/>
              </w:rPr>
              <w:t>Prairie 3</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F1ECA" w14:textId="77777777" w:rsidR="00A95445" w:rsidRDefault="003F3643">
            <w:pPr>
              <w:rPr>
                <w:rFonts w:ascii="Cambria" w:eastAsia="Cambria" w:hAnsi="Cambria" w:cs="Cambria"/>
              </w:rPr>
            </w:pPr>
            <w:r>
              <w:rPr>
                <w:rFonts w:ascii="Cambria" w:eastAsia="Cambria" w:hAnsi="Cambria" w:cs="Cambria"/>
                <w:color w:val="000000"/>
                <w:sz w:val="22"/>
                <w:szCs w:val="22"/>
              </w:rPr>
              <w:t>1,229.20</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CEFCC" w14:textId="77777777" w:rsidR="00A95445" w:rsidRDefault="003F3643">
            <w:pPr>
              <w:rPr>
                <w:rFonts w:ascii="Cambria" w:eastAsia="Cambria" w:hAnsi="Cambria" w:cs="Cambria"/>
              </w:rPr>
            </w:pPr>
            <w:r>
              <w:rPr>
                <w:rFonts w:ascii="Cambria" w:eastAsia="Cambria" w:hAnsi="Cambria" w:cs="Cambria"/>
                <w:color w:val="000000"/>
                <w:sz w:val="22"/>
                <w:szCs w:val="22"/>
              </w:rPr>
              <w:t>1,748.18</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8125E" w14:textId="77777777" w:rsidR="00A95445" w:rsidRDefault="003F3643">
            <w:pPr>
              <w:rPr>
                <w:rFonts w:ascii="Cambria" w:eastAsia="Cambria" w:hAnsi="Cambria" w:cs="Cambria"/>
              </w:rPr>
            </w:pPr>
            <w:r>
              <w:rPr>
                <w:rFonts w:ascii="Cambria" w:eastAsia="Cambria" w:hAnsi="Cambria" w:cs="Cambria"/>
                <w:color w:val="000000"/>
                <w:sz w:val="22"/>
                <w:szCs w:val="22"/>
              </w:rPr>
              <w:t>1,290.94</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56EE6" w14:textId="77777777" w:rsidR="00A95445" w:rsidRDefault="003F3643">
            <w:pPr>
              <w:rPr>
                <w:rFonts w:ascii="Cambria" w:eastAsia="Cambria" w:hAnsi="Cambria" w:cs="Cambria"/>
              </w:rPr>
            </w:pPr>
            <w:r>
              <w:rPr>
                <w:rFonts w:ascii="Cambria" w:eastAsia="Cambria" w:hAnsi="Cambria" w:cs="Cambria"/>
                <w:color w:val="000000"/>
                <w:sz w:val="22"/>
                <w:szCs w:val="22"/>
              </w:rPr>
              <w:t>0.57</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C43B9" w14:textId="77777777" w:rsidR="00A95445" w:rsidRDefault="003F3643">
            <w:pPr>
              <w:rPr>
                <w:rFonts w:ascii="Cambria" w:eastAsia="Cambria" w:hAnsi="Cambria" w:cs="Cambria"/>
              </w:rPr>
            </w:pPr>
            <w:r>
              <w:rPr>
                <w:rFonts w:ascii="Cambria" w:eastAsia="Cambria" w:hAnsi="Cambria" w:cs="Cambria"/>
                <w:color w:val="000000"/>
                <w:sz w:val="22"/>
                <w:szCs w:val="22"/>
              </w:rPr>
              <w:t>2.17</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EE5B3" w14:textId="77777777" w:rsidR="00A95445" w:rsidRDefault="003F3643">
            <w:pPr>
              <w:rPr>
                <w:rFonts w:ascii="Cambria" w:eastAsia="Cambria" w:hAnsi="Cambria" w:cs="Cambria"/>
              </w:rPr>
            </w:pPr>
            <w:r>
              <w:rPr>
                <w:rFonts w:ascii="Cambria" w:eastAsia="Cambria" w:hAnsi="Cambria" w:cs="Cambria"/>
                <w:color w:val="000000"/>
                <w:sz w:val="22"/>
                <w:szCs w:val="22"/>
              </w:rPr>
              <w:t>1.15</w:t>
            </w:r>
          </w:p>
        </w:tc>
      </w:tr>
      <w:tr w:rsidR="00A95445" w14:paraId="305568F6"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E952EA3" w14:textId="77777777" w:rsidR="00A95445" w:rsidRDefault="003F3643">
            <w:pPr>
              <w:ind w:left="72"/>
              <w:rPr>
                <w:rFonts w:ascii="Cambria" w:eastAsia="Cambria" w:hAnsi="Cambria" w:cs="Cambria"/>
              </w:rPr>
            </w:pPr>
            <w:r>
              <w:rPr>
                <w:rFonts w:ascii="Cambria" w:eastAsia="Cambria" w:hAnsi="Cambria" w:cs="Cambria"/>
                <w:color w:val="000000"/>
                <w:sz w:val="22"/>
                <w:szCs w:val="22"/>
              </w:rPr>
              <w:t>Forest ‘06</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B0214" w14:textId="77777777" w:rsidR="00A95445" w:rsidRDefault="003F3643">
            <w:pPr>
              <w:rPr>
                <w:rFonts w:ascii="Cambria" w:eastAsia="Cambria" w:hAnsi="Cambria" w:cs="Cambria"/>
              </w:rPr>
            </w:pPr>
            <w:r>
              <w:rPr>
                <w:rFonts w:ascii="Cambria" w:eastAsia="Cambria" w:hAnsi="Cambria" w:cs="Cambria"/>
                <w:color w:val="000000"/>
                <w:sz w:val="22"/>
                <w:szCs w:val="22"/>
              </w:rPr>
              <w:t>18,562.32</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B6B18" w14:textId="77777777" w:rsidR="00A95445" w:rsidRDefault="003F3643">
            <w:pPr>
              <w:rPr>
                <w:rFonts w:ascii="Cambria" w:eastAsia="Cambria" w:hAnsi="Cambria" w:cs="Cambria"/>
              </w:rPr>
            </w:pPr>
            <w:r>
              <w:rPr>
                <w:rFonts w:ascii="Cambria" w:eastAsia="Cambria" w:hAnsi="Cambria" w:cs="Cambria"/>
                <w:color w:val="000000"/>
                <w:sz w:val="22"/>
                <w:szCs w:val="22"/>
              </w:rPr>
              <w:t>19,552.62</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8498B" w14:textId="77777777" w:rsidR="00A95445" w:rsidRDefault="003F3643">
            <w:pPr>
              <w:rPr>
                <w:rFonts w:ascii="Cambria" w:eastAsia="Cambria" w:hAnsi="Cambria" w:cs="Cambria"/>
              </w:rPr>
            </w:pPr>
            <w:r>
              <w:rPr>
                <w:rFonts w:ascii="Cambria" w:eastAsia="Cambria" w:hAnsi="Cambria" w:cs="Cambria"/>
                <w:color w:val="000000"/>
                <w:sz w:val="22"/>
                <w:szCs w:val="22"/>
              </w:rPr>
              <w:t>19,027.00</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A1A76" w14:textId="77777777" w:rsidR="00A95445" w:rsidRDefault="003F3643">
            <w:pPr>
              <w:rPr>
                <w:rFonts w:ascii="Cambria" w:eastAsia="Cambria" w:hAnsi="Cambria" w:cs="Cambria"/>
              </w:rPr>
            </w:pPr>
            <w:r>
              <w:rPr>
                <w:rFonts w:ascii="Cambria" w:eastAsia="Cambria" w:hAnsi="Cambria" w:cs="Cambria"/>
                <w:color w:val="000000"/>
                <w:sz w:val="22"/>
                <w:szCs w:val="22"/>
              </w:rPr>
              <w:t>0.27</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5E6DA" w14:textId="77777777" w:rsidR="00A95445" w:rsidRDefault="003F3643">
            <w:pPr>
              <w:rPr>
                <w:rFonts w:ascii="Cambria" w:eastAsia="Cambria" w:hAnsi="Cambria" w:cs="Cambria"/>
              </w:rPr>
            </w:pPr>
            <w:r>
              <w:rPr>
                <w:rFonts w:ascii="Cambria" w:eastAsia="Cambria" w:hAnsi="Cambria" w:cs="Cambria"/>
                <w:color w:val="000000"/>
                <w:sz w:val="22"/>
                <w:szCs w:val="22"/>
              </w:rPr>
              <w:t>10.40</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605B3" w14:textId="77777777" w:rsidR="00A95445" w:rsidRDefault="003F3643">
            <w:pPr>
              <w:rPr>
                <w:rFonts w:ascii="Cambria" w:eastAsia="Cambria" w:hAnsi="Cambria" w:cs="Cambria"/>
              </w:rPr>
            </w:pPr>
            <w:r>
              <w:rPr>
                <w:rFonts w:ascii="Cambria" w:eastAsia="Cambria" w:hAnsi="Cambria" w:cs="Cambria"/>
                <w:color w:val="000000"/>
                <w:sz w:val="22"/>
                <w:szCs w:val="22"/>
              </w:rPr>
              <w:t>1.22</w:t>
            </w:r>
          </w:p>
        </w:tc>
      </w:tr>
      <w:tr w:rsidR="00A95445" w14:paraId="03610ECD"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7A88367" w14:textId="77777777" w:rsidR="00A95445" w:rsidRDefault="003F3643">
            <w:pPr>
              <w:ind w:left="72"/>
              <w:rPr>
                <w:rFonts w:ascii="Cambria" w:eastAsia="Cambria" w:hAnsi="Cambria" w:cs="Cambria"/>
              </w:rPr>
            </w:pPr>
            <w:r>
              <w:rPr>
                <w:rFonts w:ascii="Cambria" w:eastAsia="Cambria" w:hAnsi="Cambria" w:cs="Cambria"/>
                <w:color w:val="000000"/>
                <w:sz w:val="22"/>
                <w:szCs w:val="22"/>
              </w:rPr>
              <w:t>Forest ‘11</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5F5AF" w14:textId="77777777" w:rsidR="00A95445" w:rsidRDefault="003F3643">
            <w:pPr>
              <w:rPr>
                <w:rFonts w:ascii="Cambria" w:eastAsia="Cambria" w:hAnsi="Cambria" w:cs="Cambria"/>
              </w:rPr>
            </w:pPr>
            <w:r>
              <w:rPr>
                <w:rFonts w:ascii="Cambria" w:eastAsia="Cambria" w:hAnsi="Cambria" w:cs="Cambria"/>
                <w:color w:val="000000"/>
                <w:sz w:val="22"/>
                <w:szCs w:val="22"/>
              </w:rPr>
              <w:t>17,882.91</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F30AA" w14:textId="77777777" w:rsidR="00A95445" w:rsidRDefault="003F3643">
            <w:pPr>
              <w:rPr>
                <w:rFonts w:ascii="Cambria" w:eastAsia="Cambria" w:hAnsi="Cambria" w:cs="Cambria"/>
              </w:rPr>
            </w:pPr>
            <w:r>
              <w:rPr>
                <w:rFonts w:ascii="Cambria" w:eastAsia="Cambria" w:hAnsi="Cambria" w:cs="Cambria"/>
                <w:color w:val="000000"/>
                <w:sz w:val="22"/>
                <w:szCs w:val="22"/>
              </w:rPr>
              <w:t>19,172.73</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AA76C" w14:textId="77777777" w:rsidR="00A95445" w:rsidRDefault="003F3643">
            <w:pPr>
              <w:rPr>
                <w:rFonts w:ascii="Cambria" w:eastAsia="Cambria" w:hAnsi="Cambria" w:cs="Cambria"/>
              </w:rPr>
            </w:pPr>
            <w:r>
              <w:rPr>
                <w:rFonts w:ascii="Cambria" w:eastAsia="Cambria" w:hAnsi="Cambria" w:cs="Cambria"/>
                <w:color w:val="000000"/>
                <w:sz w:val="22"/>
                <w:szCs w:val="22"/>
              </w:rPr>
              <w:t>18,125.31</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5C6E1" w14:textId="77777777" w:rsidR="00A95445" w:rsidRDefault="003F3643">
            <w:pPr>
              <w:rPr>
                <w:rFonts w:ascii="Cambria" w:eastAsia="Cambria" w:hAnsi="Cambria" w:cs="Cambria"/>
              </w:rPr>
            </w:pPr>
            <w:r>
              <w:rPr>
                <w:rFonts w:ascii="Cambria" w:eastAsia="Cambria" w:hAnsi="Cambria" w:cs="Cambria"/>
                <w:color w:val="000000"/>
                <w:sz w:val="22"/>
                <w:szCs w:val="22"/>
              </w:rPr>
              <w:t>0.32</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B8E43" w14:textId="77777777" w:rsidR="00A95445" w:rsidRDefault="003F3643">
            <w:pPr>
              <w:rPr>
                <w:rFonts w:ascii="Cambria" w:eastAsia="Cambria" w:hAnsi="Cambria" w:cs="Cambria"/>
              </w:rPr>
            </w:pPr>
            <w:r>
              <w:rPr>
                <w:rFonts w:ascii="Cambria" w:eastAsia="Cambria" w:hAnsi="Cambria" w:cs="Cambria"/>
                <w:color w:val="000000"/>
                <w:sz w:val="22"/>
                <w:szCs w:val="22"/>
              </w:rPr>
              <w:t>28.59</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D8917" w14:textId="77777777" w:rsidR="00A95445" w:rsidRDefault="003F3643">
            <w:pPr>
              <w:rPr>
                <w:rFonts w:ascii="Cambria" w:eastAsia="Cambria" w:hAnsi="Cambria" w:cs="Cambria"/>
              </w:rPr>
            </w:pPr>
            <w:r>
              <w:rPr>
                <w:rFonts w:ascii="Cambria" w:eastAsia="Cambria" w:hAnsi="Cambria" w:cs="Cambria"/>
                <w:color w:val="000000"/>
                <w:sz w:val="22"/>
                <w:szCs w:val="22"/>
              </w:rPr>
              <w:t>1.19</w:t>
            </w:r>
          </w:p>
        </w:tc>
      </w:tr>
      <w:tr w:rsidR="00A95445" w14:paraId="715E0B56"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D8180FA" w14:textId="77777777" w:rsidR="00A95445" w:rsidRDefault="003F3643">
            <w:pPr>
              <w:ind w:left="72"/>
              <w:rPr>
                <w:rFonts w:ascii="Cambria" w:eastAsia="Cambria" w:hAnsi="Cambria" w:cs="Cambria"/>
              </w:rPr>
            </w:pPr>
            <w:r>
              <w:rPr>
                <w:rFonts w:ascii="Cambria" w:eastAsia="Cambria" w:hAnsi="Cambria" w:cs="Cambria"/>
                <w:color w:val="000000"/>
                <w:sz w:val="22"/>
                <w:szCs w:val="22"/>
              </w:rPr>
              <w:t>Semi-Arid</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DBAA2" w14:textId="77777777" w:rsidR="00A95445" w:rsidRDefault="003F3643">
            <w:pPr>
              <w:rPr>
                <w:rFonts w:ascii="Cambria" w:eastAsia="Cambria" w:hAnsi="Cambria" w:cs="Cambria"/>
              </w:rPr>
            </w:pPr>
            <w:r>
              <w:rPr>
                <w:rFonts w:ascii="Cambria" w:eastAsia="Cambria" w:hAnsi="Cambria" w:cs="Cambria"/>
                <w:color w:val="000000"/>
                <w:sz w:val="22"/>
                <w:szCs w:val="22"/>
              </w:rPr>
              <w:t>-170.88</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D9B16" w14:textId="77777777" w:rsidR="00A95445" w:rsidRDefault="003F3643">
            <w:pPr>
              <w:rPr>
                <w:rFonts w:ascii="Cambria" w:eastAsia="Cambria" w:hAnsi="Cambria" w:cs="Cambria"/>
              </w:rPr>
            </w:pPr>
            <w:r>
              <w:rPr>
                <w:rFonts w:ascii="Cambria" w:eastAsia="Cambria" w:hAnsi="Cambria" w:cs="Cambria"/>
                <w:color w:val="000000"/>
                <w:sz w:val="22"/>
                <w:szCs w:val="22"/>
              </w:rPr>
              <w:t>-100.45</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38AB7" w14:textId="77777777" w:rsidR="00A95445" w:rsidRDefault="003F3643">
            <w:pPr>
              <w:rPr>
                <w:rFonts w:ascii="Cambria" w:eastAsia="Cambria" w:hAnsi="Cambria" w:cs="Cambria"/>
              </w:rPr>
            </w:pPr>
            <w:r>
              <w:rPr>
                <w:rFonts w:ascii="Cambria" w:eastAsia="Cambria" w:hAnsi="Cambria" w:cs="Cambria"/>
                <w:color w:val="000000"/>
                <w:sz w:val="22"/>
                <w:szCs w:val="22"/>
              </w:rPr>
              <w:t>-101.66</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D3B4A" w14:textId="77777777" w:rsidR="00A95445" w:rsidRDefault="003F3643">
            <w:pPr>
              <w:rPr>
                <w:rFonts w:ascii="Cambria" w:eastAsia="Cambria" w:hAnsi="Cambria" w:cs="Cambria"/>
              </w:rPr>
            </w:pPr>
            <w:r>
              <w:rPr>
                <w:rFonts w:ascii="Cambria" w:eastAsia="Cambria" w:hAnsi="Cambria" w:cs="Cambria"/>
                <w:color w:val="000000"/>
                <w:sz w:val="22"/>
                <w:szCs w:val="22"/>
              </w:rPr>
              <w:t>0.31</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85130" w14:textId="77777777" w:rsidR="00A95445" w:rsidRDefault="003F3643">
            <w:pPr>
              <w:rPr>
                <w:rFonts w:ascii="Cambria" w:eastAsia="Cambria" w:hAnsi="Cambria" w:cs="Cambria"/>
              </w:rPr>
            </w:pPr>
            <w:r>
              <w:rPr>
                <w:rFonts w:ascii="Cambria" w:eastAsia="Cambria" w:hAnsi="Cambria" w:cs="Cambria"/>
                <w:color w:val="000000"/>
                <w:sz w:val="22"/>
                <w:szCs w:val="22"/>
              </w:rPr>
              <w:t>0.038</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F66F8" w14:textId="77777777" w:rsidR="00A95445" w:rsidRDefault="003F3643">
            <w:pPr>
              <w:rPr>
                <w:rFonts w:ascii="Cambria" w:eastAsia="Cambria" w:hAnsi="Cambria" w:cs="Cambria"/>
              </w:rPr>
            </w:pPr>
            <w:r>
              <w:rPr>
                <w:rFonts w:ascii="Cambria" w:eastAsia="Cambria" w:hAnsi="Cambria" w:cs="Cambria"/>
                <w:color w:val="000000"/>
                <w:sz w:val="22"/>
                <w:szCs w:val="22"/>
              </w:rPr>
              <w:t>1.35</w:t>
            </w:r>
          </w:p>
        </w:tc>
      </w:tr>
      <w:tr w:rsidR="00A95445" w14:paraId="69E8E492"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FE5DAE1" w14:textId="77777777" w:rsidR="00A95445" w:rsidRDefault="003F3643">
            <w:pPr>
              <w:ind w:left="72"/>
              <w:rPr>
                <w:rFonts w:ascii="Cambria" w:eastAsia="Cambria" w:hAnsi="Cambria" w:cs="Cambria"/>
              </w:rPr>
            </w:pPr>
            <w:r>
              <w:rPr>
                <w:rFonts w:ascii="Cambria" w:eastAsia="Cambria" w:hAnsi="Cambria" w:cs="Cambria"/>
                <w:color w:val="000000"/>
                <w:sz w:val="22"/>
                <w:szCs w:val="22"/>
              </w:rPr>
              <w:t>Wet Meadow</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AAE4C" w14:textId="77777777" w:rsidR="00A95445" w:rsidRDefault="003F3643">
            <w:pPr>
              <w:rPr>
                <w:rFonts w:ascii="Cambria" w:eastAsia="Cambria" w:hAnsi="Cambria" w:cs="Cambria"/>
              </w:rPr>
            </w:pPr>
            <w:r>
              <w:rPr>
                <w:rFonts w:ascii="Cambria" w:eastAsia="Cambria" w:hAnsi="Cambria" w:cs="Cambria"/>
                <w:color w:val="000000"/>
                <w:sz w:val="22"/>
                <w:szCs w:val="22"/>
              </w:rPr>
              <w:t>-314.33</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D7B2A" w14:textId="77777777" w:rsidR="00A95445" w:rsidRDefault="003F3643">
            <w:pPr>
              <w:rPr>
                <w:rFonts w:ascii="Cambria" w:eastAsia="Cambria" w:hAnsi="Cambria" w:cs="Cambria"/>
              </w:rPr>
            </w:pPr>
            <w:r>
              <w:rPr>
                <w:rFonts w:ascii="Cambria" w:eastAsia="Cambria" w:hAnsi="Cambria" w:cs="Cambria"/>
                <w:color w:val="000000"/>
                <w:sz w:val="22"/>
                <w:szCs w:val="22"/>
              </w:rPr>
              <w:t>652.84</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AE747" w14:textId="77777777" w:rsidR="00A95445" w:rsidRDefault="003F3643">
            <w:pPr>
              <w:rPr>
                <w:rFonts w:ascii="Cambria" w:eastAsia="Cambria" w:hAnsi="Cambria" w:cs="Cambria"/>
              </w:rPr>
            </w:pPr>
            <w:r>
              <w:rPr>
                <w:rFonts w:ascii="Cambria" w:eastAsia="Cambria" w:hAnsi="Cambria" w:cs="Cambria"/>
                <w:color w:val="000000"/>
                <w:sz w:val="22"/>
                <w:szCs w:val="22"/>
              </w:rPr>
              <w:t>-131.64</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773A5" w14:textId="77777777" w:rsidR="00A95445" w:rsidRDefault="003F3643">
            <w:pPr>
              <w:rPr>
                <w:rFonts w:ascii="Cambria" w:eastAsia="Cambria" w:hAnsi="Cambria" w:cs="Cambria"/>
              </w:rPr>
            </w:pPr>
            <w:r>
              <w:rPr>
                <w:rFonts w:ascii="Cambria" w:eastAsia="Cambria" w:hAnsi="Cambria" w:cs="Cambria"/>
                <w:color w:val="000000"/>
                <w:sz w:val="22"/>
                <w:szCs w:val="22"/>
              </w:rPr>
              <w:t>0.71</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C6D84" w14:textId="77777777" w:rsidR="00A95445" w:rsidRDefault="003F3643">
            <w:pPr>
              <w:rPr>
                <w:rFonts w:ascii="Cambria" w:eastAsia="Cambria" w:hAnsi="Cambria" w:cs="Cambria"/>
              </w:rPr>
            </w:pPr>
            <w:r>
              <w:rPr>
                <w:rFonts w:ascii="Cambria" w:eastAsia="Cambria" w:hAnsi="Cambria" w:cs="Cambria"/>
                <w:color w:val="000000"/>
                <w:sz w:val="22"/>
                <w:szCs w:val="22"/>
              </w:rPr>
              <w:t>0.24</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21BFF" w14:textId="77777777" w:rsidR="00A95445" w:rsidRDefault="003F3643">
            <w:pPr>
              <w:rPr>
                <w:rFonts w:ascii="Cambria" w:eastAsia="Cambria" w:hAnsi="Cambria" w:cs="Cambria"/>
              </w:rPr>
            </w:pPr>
            <w:r>
              <w:rPr>
                <w:rFonts w:ascii="Cambria" w:eastAsia="Cambria" w:hAnsi="Cambria" w:cs="Cambria"/>
                <w:color w:val="000000"/>
                <w:sz w:val="22"/>
                <w:szCs w:val="22"/>
              </w:rPr>
              <w:t>1.21</w:t>
            </w:r>
          </w:p>
        </w:tc>
      </w:tr>
      <w:tr w:rsidR="00A95445" w14:paraId="76254A66"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6959433" w14:textId="77777777" w:rsidR="00A95445" w:rsidRDefault="003F3643">
            <w:pPr>
              <w:ind w:left="72"/>
              <w:rPr>
                <w:rFonts w:ascii="Cambria" w:eastAsia="Cambria" w:hAnsi="Cambria" w:cs="Cambria"/>
              </w:rPr>
            </w:pPr>
            <w:r>
              <w:rPr>
                <w:rFonts w:ascii="Cambria" w:eastAsia="Cambria" w:hAnsi="Cambria" w:cs="Cambria"/>
                <w:color w:val="000000"/>
                <w:sz w:val="22"/>
                <w:szCs w:val="22"/>
              </w:rPr>
              <w:t>Alpine Meadow</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363A" w14:textId="77777777" w:rsidR="00A95445" w:rsidRDefault="003F3643">
            <w:pPr>
              <w:rPr>
                <w:rFonts w:ascii="Cambria" w:eastAsia="Cambria" w:hAnsi="Cambria" w:cs="Cambria"/>
              </w:rPr>
            </w:pPr>
            <w:r>
              <w:rPr>
                <w:rFonts w:ascii="Cambria" w:eastAsia="Cambria" w:hAnsi="Cambria" w:cs="Cambria"/>
                <w:color w:val="000000"/>
                <w:sz w:val="22"/>
                <w:szCs w:val="22"/>
              </w:rPr>
              <w:t>29.48</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436C6" w14:textId="77777777" w:rsidR="00A95445" w:rsidRDefault="003F3643">
            <w:pPr>
              <w:rPr>
                <w:rFonts w:ascii="Cambria" w:eastAsia="Cambria" w:hAnsi="Cambria" w:cs="Cambria"/>
              </w:rPr>
            </w:pPr>
            <w:r>
              <w:rPr>
                <w:rFonts w:ascii="Cambria" w:eastAsia="Cambria" w:hAnsi="Cambria" w:cs="Cambria"/>
                <w:color w:val="000000"/>
                <w:sz w:val="22"/>
                <w:szCs w:val="22"/>
              </w:rPr>
              <w:t>132.01</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60C65" w14:textId="77777777" w:rsidR="00A95445" w:rsidRDefault="003F3643">
            <w:pPr>
              <w:rPr>
                <w:rFonts w:ascii="Cambria" w:eastAsia="Cambria" w:hAnsi="Cambria" w:cs="Cambria"/>
              </w:rPr>
            </w:pPr>
            <w:r>
              <w:rPr>
                <w:rFonts w:ascii="Cambria" w:eastAsia="Cambria" w:hAnsi="Cambria" w:cs="Cambria"/>
                <w:color w:val="000000"/>
                <w:sz w:val="22"/>
                <w:szCs w:val="22"/>
              </w:rPr>
              <w:t>48.52</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63697" w14:textId="77777777" w:rsidR="00A95445" w:rsidRDefault="003F3643">
            <w:pPr>
              <w:rPr>
                <w:rFonts w:ascii="Cambria" w:eastAsia="Cambria" w:hAnsi="Cambria" w:cs="Cambria"/>
              </w:rPr>
            </w:pPr>
            <w:r>
              <w:rPr>
                <w:rFonts w:ascii="Cambria" w:eastAsia="Cambria" w:hAnsi="Cambria" w:cs="Cambria"/>
                <w:color w:val="000000"/>
                <w:sz w:val="22"/>
                <w:szCs w:val="22"/>
              </w:rPr>
              <w:t>0.31</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905AA" w14:textId="77777777" w:rsidR="00A95445" w:rsidRDefault="003F3643">
            <w:pPr>
              <w:rPr>
                <w:rFonts w:ascii="Cambria" w:eastAsia="Cambria" w:hAnsi="Cambria" w:cs="Cambria"/>
              </w:rPr>
            </w:pPr>
            <w:r>
              <w:rPr>
                <w:rFonts w:ascii="Cambria" w:eastAsia="Cambria" w:hAnsi="Cambria" w:cs="Cambria"/>
                <w:color w:val="000000"/>
                <w:sz w:val="22"/>
                <w:szCs w:val="22"/>
              </w:rPr>
              <w:t>0.14</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B1730" w14:textId="77777777" w:rsidR="00A95445" w:rsidRDefault="003F3643">
            <w:pPr>
              <w:rPr>
                <w:rFonts w:ascii="Cambria" w:eastAsia="Cambria" w:hAnsi="Cambria" w:cs="Cambria"/>
              </w:rPr>
            </w:pPr>
            <w:r>
              <w:rPr>
                <w:rFonts w:ascii="Cambria" w:eastAsia="Cambria" w:hAnsi="Cambria" w:cs="Cambria"/>
                <w:color w:val="000000"/>
                <w:sz w:val="22"/>
                <w:szCs w:val="22"/>
              </w:rPr>
              <w:t>1.21</w:t>
            </w:r>
          </w:p>
        </w:tc>
      </w:tr>
      <w:tr w:rsidR="00A95445" w14:paraId="00B6929A"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FA43394" w14:textId="77777777" w:rsidR="00A95445" w:rsidRDefault="003F3643">
            <w:pPr>
              <w:ind w:left="72"/>
              <w:rPr>
                <w:rFonts w:ascii="Cambria" w:eastAsia="Cambria" w:hAnsi="Cambria" w:cs="Cambria"/>
              </w:rPr>
            </w:pPr>
            <w:r>
              <w:rPr>
                <w:rFonts w:ascii="Cambria" w:eastAsia="Cambria" w:hAnsi="Cambria" w:cs="Cambria"/>
                <w:color w:val="000000"/>
                <w:sz w:val="22"/>
                <w:szCs w:val="22"/>
              </w:rPr>
              <w:t>Alpine Meadow</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B6672" w14:textId="77777777" w:rsidR="00A95445" w:rsidRDefault="003F3643">
            <w:pPr>
              <w:rPr>
                <w:rFonts w:ascii="Cambria" w:eastAsia="Cambria" w:hAnsi="Cambria" w:cs="Cambria"/>
              </w:rPr>
            </w:pPr>
            <w:r>
              <w:rPr>
                <w:rFonts w:ascii="Cambria" w:eastAsia="Cambria" w:hAnsi="Cambria" w:cs="Cambria"/>
                <w:color w:val="000000"/>
                <w:sz w:val="22"/>
                <w:szCs w:val="22"/>
              </w:rPr>
              <w:t>164.60</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5E74D" w14:textId="77777777" w:rsidR="00A95445" w:rsidRDefault="003F3643">
            <w:pPr>
              <w:rPr>
                <w:rFonts w:ascii="Cambria" w:eastAsia="Cambria" w:hAnsi="Cambria" w:cs="Cambria"/>
              </w:rPr>
            </w:pPr>
            <w:r>
              <w:rPr>
                <w:rFonts w:ascii="Cambria" w:eastAsia="Cambria" w:hAnsi="Cambria" w:cs="Cambria"/>
                <w:color w:val="000000"/>
                <w:sz w:val="22"/>
                <w:szCs w:val="22"/>
              </w:rPr>
              <w:t>326.94</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73E2D" w14:textId="77777777" w:rsidR="00A95445" w:rsidRDefault="003F3643">
            <w:pPr>
              <w:rPr>
                <w:rFonts w:ascii="Cambria" w:eastAsia="Cambria" w:hAnsi="Cambria" w:cs="Cambria"/>
              </w:rPr>
            </w:pPr>
            <w:r>
              <w:rPr>
                <w:rFonts w:ascii="Cambria" w:eastAsia="Cambria" w:hAnsi="Cambria" w:cs="Cambria"/>
                <w:color w:val="000000"/>
                <w:sz w:val="22"/>
                <w:szCs w:val="22"/>
              </w:rPr>
              <w:t>228.33</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92FF3" w14:textId="77777777" w:rsidR="00A95445" w:rsidRDefault="003F3643">
            <w:pPr>
              <w:rPr>
                <w:rFonts w:ascii="Cambria" w:eastAsia="Cambria" w:hAnsi="Cambria" w:cs="Cambria"/>
              </w:rPr>
            </w:pPr>
            <w:r>
              <w:rPr>
                <w:rFonts w:ascii="Cambria" w:eastAsia="Cambria" w:hAnsi="Cambria" w:cs="Cambria"/>
                <w:color w:val="000000"/>
                <w:sz w:val="22"/>
                <w:szCs w:val="22"/>
              </w:rPr>
              <w:t>0.30</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12A77" w14:textId="77777777" w:rsidR="00A95445" w:rsidRDefault="003F3643">
            <w:pPr>
              <w:rPr>
                <w:rFonts w:ascii="Cambria" w:eastAsia="Cambria" w:hAnsi="Cambria" w:cs="Cambria"/>
              </w:rPr>
            </w:pPr>
            <w:r>
              <w:rPr>
                <w:rFonts w:ascii="Cambria" w:eastAsia="Cambria" w:hAnsi="Cambria" w:cs="Cambria"/>
                <w:color w:val="000000"/>
                <w:sz w:val="22"/>
                <w:szCs w:val="22"/>
              </w:rPr>
              <w:t>0.18</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6B8A7" w14:textId="77777777" w:rsidR="00A95445" w:rsidRDefault="003F3643">
            <w:pPr>
              <w:rPr>
                <w:rFonts w:ascii="Cambria" w:eastAsia="Cambria" w:hAnsi="Cambria" w:cs="Cambria"/>
              </w:rPr>
            </w:pPr>
            <w:r>
              <w:rPr>
                <w:rFonts w:ascii="Cambria" w:eastAsia="Cambria" w:hAnsi="Cambria" w:cs="Cambria"/>
                <w:color w:val="000000"/>
                <w:sz w:val="22"/>
                <w:szCs w:val="22"/>
              </w:rPr>
              <w:t>1.20</w:t>
            </w:r>
          </w:p>
        </w:tc>
      </w:tr>
      <w:tr w:rsidR="00A95445" w14:paraId="601F87DF"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722BD56" w14:textId="77777777" w:rsidR="00A95445" w:rsidRDefault="003F3643">
            <w:pPr>
              <w:ind w:left="72"/>
              <w:rPr>
                <w:rFonts w:ascii="Cambria" w:eastAsia="Cambria" w:hAnsi="Cambria" w:cs="Cambria"/>
              </w:rPr>
            </w:pPr>
            <w:r>
              <w:rPr>
                <w:rFonts w:ascii="Cambria" w:eastAsia="Cambria" w:hAnsi="Cambria" w:cs="Cambria"/>
                <w:color w:val="000000"/>
                <w:sz w:val="22"/>
                <w:szCs w:val="22"/>
              </w:rPr>
              <w:t>Alpine Meadow</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69092" w14:textId="77777777" w:rsidR="00A95445" w:rsidRDefault="003F3643">
            <w:pPr>
              <w:rPr>
                <w:rFonts w:ascii="Cambria" w:eastAsia="Cambria" w:hAnsi="Cambria" w:cs="Cambria"/>
              </w:rPr>
            </w:pPr>
            <w:r>
              <w:rPr>
                <w:rFonts w:ascii="Cambria" w:eastAsia="Cambria" w:hAnsi="Cambria" w:cs="Cambria"/>
                <w:color w:val="000000"/>
                <w:sz w:val="22"/>
                <w:szCs w:val="22"/>
              </w:rPr>
              <w:t>-1,727.56</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4E782" w14:textId="77777777" w:rsidR="00A95445" w:rsidRDefault="003F3643">
            <w:pPr>
              <w:rPr>
                <w:rFonts w:ascii="Cambria" w:eastAsia="Cambria" w:hAnsi="Cambria" w:cs="Cambria"/>
              </w:rPr>
            </w:pPr>
            <w:r>
              <w:rPr>
                <w:rFonts w:ascii="Cambria" w:eastAsia="Cambria" w:hAnsi="Cambria" w:cs="Cambria"/>
                <w:color w:val="000000"/>
                <w:sz w:val="22"/>
                <w:szCs w:val="22"/>
              </w:rPr>
              <w:t>-911.75</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26874" w14:textId="77777777" w:rsidR="00A95445" w:rsidRDefault="003F3643">
            <w:pPr>
              <w:rPr>
                <w:rFonts w:ascii="Cambria" w:eastAsia="Cambria" w:hAnsi="Cambria" w:cs="Cambria"/>
              </w:rPr>
            </w:pPr>
            <w:r>
              <w:rPr>
                <w:rFonts w:ascii="Cambria" w:eastAsia="Cambria" w:hAnsi="Cambria" w:cs="Cambria"/>
                <w:color w:val="000000"/>
                <w:sz w:val="22"/>
                <w:szCs w:val="22"/>
              </w:rPr>
              <w:t>-1614.73</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DF84A" w14:textId="77777777" w:rsidR="00A95445" w:rsidRDefault="003F3643">
            <w:pPr>
              <w:rPr>
                <w:rFonts w:ascii="Cambria" w:eastAsia="Cambria" w:hAnsi="Cambria" w:cs="Cambria"/>
              </w:rPr>
            </w:pPr>
            <w:r>
              <w:rPr>
                <w:rFonts w:ascii="Cambria" w:eastAsia="Cambria" w:hAnsi="Cambria" w:cs="Cambria"/>
                <w:color w:val="000000"/>
                <w:sz w:val="22"/>
                <w:szCs w:val="22"/>
              </w:rPr>
              <w:t>0.51</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B1A08" w14:textId="77777777" w:rsidR="00A95445" w:rsidRDefault="003F3643">
            <w:pPr>
              <w:rPr>
                <w:rFonts w:ascii="Cambria" w:eastAsia="Cambria" w:hAnsi="Cambria" w:cs="Cambria"/>
              </w:rPr>
            </w:pPr>
            <w:r>
              <w:rPr>
                <w:rFonts w:ascii="Cambria" w:eastAsia="Cambria" w:hAnsi="Cambria" w:cs="Cambria"/>
                <w:color w:val="000000"/>
                <w:sz w:val="22"/>
                <w:szCs w:val="22"/>
              </w:rPr>
              <w:t>0.09</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27500" w14:textId="77777777" w:rsidR="00A95445" w:rsidRDefault="003F3643">
            <w:pPr>
              <w:rPr>
                <w:rFonts w:ascii="Cambria" w:eastAsia="Cambria" w:hAnsi="Cambria" w:cs="Cambria"/>
              </w:rPr>
            </w:pPr>
            <w:r>
              <w:rPr>
                <w:rFonts w:ascii="Cambria" w:eastAsia="Cambria" w:hAnsi="Cambria" w:cs="Cambria"/>
                <w:color w:val="000000"/>
                <w:sz w:val="22"/>
                <w:szCs w:val="22"/>
              </w:rPr>
              <w:t>1.29</w:t>
            </w:r>
          </w:p>
        </w:tc>
      </w:tr>
      <w:tr w:rsidR="00A95445" w14:paraId="263ECA23" w14:textId="77777777">
        <w:trPr>
          <w:trHeight w:val="240"/>
          <w:jc w:val="center"/>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4AC4E0E" w14:textId="77777777" w:rsidR="00A95445" w:rsidRDefault="003F3643">
            <w:pPr>
              <w:ind w:left="72"/>
              <w:rPr>
                <w:rFonts w:ascii="Cambria" w:eastAsia="Cambria" w:hAnsi="Cambria" w:cs="Cambria"/>
              </w:rPr>
            </w:pPr>
            <w:r>
              <w:rPr>
                <w:rFonts w:ascii="Cambria" w:eastAsia="Cambria" w:hAnsi="Cambria" w:cs="Cambria"/>
                <w:color w:val="000000"/>
                <w:sz w:val="22"/>
                <w:szCs w:val="22"/>
              </w:rPr>
              <w:t>Desert</w:t>
            </w:r>
          </w:p>
        </w:tc>
        <w:tc>
          <w:tcPr>
            <w:tcW w:w="1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B32F8" w14:textId="77777777" w:rsidR="00A95445" w:rsidRDefault="003F3643">
            <w:pPr>
              <w:rPr>
                <w:rFonts w:ascii="Cambria" w:eastAsia="Cambria" w:hAnsi="Cambria" w:cs="Cambria"/>
              </w:rPr>
            </w:pPr>
            <w:r>
              <w:rPr>
                <w:rFonts w:ascii="Cambria" w:eastAsia="Cambria" w:hAnsi="Cambria" w:cs="Cambria"/>
                <w:color w:val="000000"/>
                <w:sz w:val="22"/>
                <w:szCs w:val="22"/>
              </w:rPr>
              <w:t>50,297.00</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F43A9" w14:textId="77777777" w:rsidR="00A95445" w:rsidRDefault="003F3643">
            <w:pPr>
              <w:rPr>
                <w:rFonts w:ascii="Cambria" w:eastAsia="Cambria" w:hAnsi="Cambria" w:cs="Cambria"/>
              </w:rPr>
            </w:pPr>
            <w:r>
              <w:rPr>
                <w:rFonts w:ascii="Cambria" w:eastAsia="Cambria" w:hAnsi="Cambria" w:cs="Cambria"/>
                <w:color w:val="000000"/>
                <w:sz w:val="22"/>
                <w:szCs w:val="22"/>
              </w:rPr>
              <w:t>52,961.73</w:t>
            </w:r>
          </w:p>
        </w:tc>
        <w:tc>
          <w:tcPr>
            <w:tcW w:w="1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395FE" w14:textId="77777777" w:rsidR="00A95445" w:rsidRDefault="003F3643">
            <w:pPr>
              <w:rPr>
                <w:rFonts w:ascii="Cambria" w:eastAsia="Cambria" w:hAnsi="Cambria" w:cs="Cambria"/>
              </w:rPr>
            </w:pPr>
            <w:r>
              <w:rPr>
                <w:rFonts w:ascii="Cambria" w:eastAsia="Cambria" w:hAnsi="Cambria" w:cs="Cambria"/>
                <w:color w:val="000000"/>
                <w:sz w:val="22"/>
                <w:szCs w:val="22"/>
              </w:rPr>
              <w:t>50,510.85</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E04D2" w14:textId="77777777" w:rsidR="00A95445" w:rsidRDefault="003F3643">
            <w:pPr>
              <w:rPr>
                <w:rFonts w:ascii="Cambria" w:eastAsia="Cambria" w:hAnsi="Cambria" w:cs="Cambria"/>
              </w:rPr>
            </w:pPr>
            <w:r>
              <w:rPr>
                <w:rFonts w:ascii="Cambria" w:eastAsia="Cambria" w:hAnsi="Cambria" w:cs="Cambria"/>
                <w:color w:val="000000"/>
                <w:sz w:val="22"/>
                <w:szCs w:val="22"/>
              </w:rPr>
              <w:t>0.36</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BB413" w14:textId="77777777" w:rsidR="00A95445" w:rsidRDefault="003F3643">
            <w:pPr>
              <w:rPr>
                <w:rFonts w:ascii="Cambria" w:eastAsia="Cambria" w:hAnsi="Cambria" w:cs="Cambria"/>
              </w:rPr>
            </w:pPr>
            <w:r>
              <w:rPr>
                <w:rFonts w:ascii="Cambria" w:eastAsia="Cambria" w:hAnsi="Cambria" w:cs="Cambria"/>
                <w:color w:val="000000"/>
                <w:sz w:val="22"/>
                <w:szCs w:val="22"/>
              </w:rPr>
              <w:t>3,046.23</w:t>
            </w:r>
          </w:p>
        </w:tc>
        <w:tc>
          <w:tcPr>
            <w:tcW w:w="11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7F0D3" w14:textId="77777777" w:rsidR="00A95445" w:rsidRDefault="003F3643">
            <w:pPr>
              <w:rPr>
                <w:rFonts w:ascii="Cambria" w:eastAsia="Cambria" w:hAnsi="Cambria" w:cs="Cambria"/>
              </w:rPr>
            </w:pPr>
            <w:r>
              <w:rPr>
                <w:rFonts w:ascii="Cambria" w:eastAsia="Cambria" w:hAnsi="Cambria" w:cs="Cambria"/>
                <w:color w:val="000000"/>
                <w:sz w:val="22"/>
                <w:szCs w:val="22"/>
              </w:rPr>
              <w:t>1.17</w:t>
            </w:r>
          </w:p>
        </w:tc>
      </w:tr>
    </w:tbl>
    <w:p w14:paraId="51DD7875" w14:textId="77777777" w:rsidR="00A95445" w:rsidRDefault="00A95445">
      <w:pPr>
        <w:widowControl w:val="0"/>
        <w:ind w:left="108" w:hanging="108"/>
        <w:jc w:val="center"/>
        <w:rPr>
          <w:rFonts w:ascii="Cambria" w:eastAsia="Cambria" w:hAnsi="Cambria" w:cs="Cambria"/>
        </w:rPr>
      </w:pPr>
    </w:p>
    <w:p w14:paraId="3862EEE1" w14:textId="77777777" w:rsidR="00A95445" w:rsidRDefault="00A95445">
      <w:pPr>
        <w:rPr>
          <w:rFonts w:ascii="Cambria" w:eastAsia="Cambria" w:hAnsi="Cambria" w:cs="Cambria"/>
        </w:rPr>
      </w:pPr>
    </w:p>
    <w:p w14:paraId="4673076D" w14:textId="77777777" w:rsidR="00A95445" w:rsidRDefault="00A95445">
      <w:pPr>
        <w:rPr>
          <w:rFonts w:ascii="Cambria" w:eastAsia="Cambria" w:hAnsi="Cambria" w:cs="Cambria"/>
        </w:rPr>
      </w:pPr>
    </w:p>
    <w:sectPr w:rsidR="00A95445">
      <w:headerReference w:type="default" r:id="rId9"/>
      <w:footerReference w:type="default" r:id="rId10"/>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Lindsey Sloat" w:date="2018-02-21T10:12:00Z" w:initials="MOU">
    <w:p w14:paraId="6C8F90CD" w14:textId="57414DE1" w:rsidR="003F3643" w:rsidRDefault="003F3643">
      <w:pPr>
        <w:pStyle w:val="CommentText"/>
      </w:pPr>
      <w:r>
        <w:rPr>
          <w:rStyle w:val="CommentReference"/>
        </w:rPr>
        <w:annotationRef/>
      </w:r>
      <w:r>
        <w:t>Demographic…</w:t>
      </w:r>
    </w:p>
  </w:comment>
  <w:comment w:id="11" w:author="Lindsey Sloat" w:date="2018-02-21T10:10:00Z" w:initials="MOU">
    <w:p w14:paraId="0FF8FEA4" w14:textId="37E1CB9C" w:rsidR="003F3643" w:rsidRDefault="003F3643">
      <w:pPr>
        <w:pStyle w:val="CommentText"/>
      </w:pPr>
      <w:r>
        <w:rPr>
          <w:rStyle w:val="CommentReference"/>
        </w:rPr>
        <w:annotationRef/>
      </w:r>
      <w:r>
        <w:t>First reference to this</w:t>
      </w:r>
    </w:p>
  </w:comment>
  <w:comment w:id="23" w:author="Sascha Lodge" w:date="2018-02-06T15:58:00Z" w:initials="">
    <w:p w14:paraId="39362335" w14:textId="77777777" w:rsidR="003F3643" w:rsidRDefault="003F3643">
      <w:pPr>
        <w:widowControl w:val="0"/>
        <w:rPr>
          <w:rFonts w:ascii="Arial" w:eastAsia="Arial" w:hAnsi="Arial" w:cs="Arial"/>
          <w:sz w:val="22"/>
          <w:szCs w:val="22"/>
        </w:rPr>
      </w:pPr>
      <w:r>
        <w:rPr>
          <w:rFonts w:ascii="Arial" w:eastAsia="Arial" w:hAnsi="Arial" w:cs="Arial"/>
          <w:color w:val="000000"/>
          <w:sz w:val="22"/>
          <w:szCs w:val="22"/>
        </w:rPr>
        <w:t>perhaps "includes" or "encompasses"?</w:t>
      </w:r>
    </w:p>
  </w:comment>
  <w:comment w:id="20" w:author="Lindsey Sloat" w:date="2018-02-21T10:25:00Z" w:initials="MOU">
    <w:p w14:paraId="409067B5" w14:textId="52BB3B67" w:rsidR="003F3643" w:rsidRDefault="003F3643">
      <w:pPr>
        <w:pStyle w:val="CommentText"/>
      </w:pPr>
      <w:r>
        <w:rPr>
          <w:rStyle w:val="CommentReference"/>
        </w:rPr>
        <w:annotationRef/>
      </w:r>
      <w:r>
        <w:t xml:space="preserve">Seems like there may be many more ways to summarize this that aren’t cited here. I might just delete this sentence. </w:t>
      </w:r>
    </w:p>
  </w:comment>
  <w:comment w:id="24" w:author="Sascha Lodge" w:date="2018-02-06T16:19:00Z" w:initials="">
    <w:p w14:paraId="6CF18563" w14:textId="77777777" w:rsidR="003F3643" w:rsidRDefault="003F3643">
      <w:pPr>
        <w:widowControl w:val="0"/>
        <w:rPr>
          <w:rFonts w:ascii="Arial" w:eastAsia="Arial" w:hAnsi="Arial" w:cs="Arial"/>
          <w:sz w:val="22"/>
          <w:szCs w:val="22"/>
        </w:rPr>
      </w:pPr>
      <w:r>
        <w:rPr>
          <w:rFonts w:ascii="Arial" w:eastAsia="Arial" w:hAnsi="Arial" w:cs="Arial"/>
          <w:color w:val="000000"/>
          <w:sz w:val="22"/>
          <w:szCs w:val="22"/>
        </w:rPr>
        <w:t xml:space="preserve">I'd argue that not just this recent study </w:t>
      </w:r>
      <w:proofErr w:type="gramStart"/>
      <w:r>
        <w:rPr>
          <w:rFonts w:ascii="Arial" w:eastAsia="Arial" w:hAnsi="Arial" w:cs="Arial"/>
          <w:color w:val="000000"/>
          <w:sz w:val="22"/>
          <w:szCs w:val="22"/>
        </w:rPr>
        <w:t>suggest</w:t>
      </w:r>
      <w:proofErr w:type="gramEnd"/>
      <w:r>
        <w:rPr>
          <w:rFonts w:ascii="Arial" w:eastAsia="Arial" w:hAnsi="Arial" w:cs="Arial"/>
          <w:color w:val="000000"/>
          <w:sz w:val="22"/>
          <w:szCs w:val="22"/>
        </w:rPr>
        <w:t xml:space="preserve"> this, but it's kind of accepted that any even-aged forest stand (whether it's even-aged because it was planted or because it experienced a stand-clearing natural disturbance) would be expected to conform to the self-thinning relationship (e.g., Oliver and Larson 1996 (</w:t>
      </w:r>
      <w:proofErr w:type="spellStart"/>
      <w:r>
        <w:rPr>
          <w:rFonts w:ascii="Arial" w:eastAsia="Arial" w:hAnsi="Arial" w:cs="Arial"/>
          <w:color w:val="000000"/>
          <w:sz w:val="22"/>
          <w:szCs w:val="22"/>
        </w:rPr>
        <w:t>silvicultural</w:t>
      </w:r>
      <w:proofErr w:type="spellEnd"/>
      <w:r>
        <w:rPr>
          <w:rFonts w:ascii="Arial" w:eastAsia="Arial" w:hAnsi="Arial" w:cs="Arial"/>
          <w:color w:val="000000"/>
          <w:sz w:val="22"/>
          <w:szCs w:val="22"/>
        </w:rPr>
        <w:t xml:space="preserve"> perspective) and Bormann and Likens 1979 (more ecological perspective on succession)).</w:t>
      </w:r>
    </w:p>
  </w:comment>
  <w:comment w:id="25" w:author="Lindsey Sloat" w:date="2018-02-21T10:34:00Z" w:initials="MOU">
    <w:p w14:paraId="2928C499" w14:textId="0EC4D85F" w:rsidR="003F3643" w:rsidRDefault="003F3643">
      <w:pPr>
        <w:pStyle w:val="CommentText"/>
      </w:pPr>
      <w:r>
        <w:rPr>
          <w:rStyle w:val="CommentReference"/>
        </w:rPr>
        <w:annotationRef/>
      </w:r>
      <w:r>
        <w:t>No hyphen?</w:t>
      </w:r>
    </w:p>
  </w:comment>
  <w:comment w:id="27" w:author="Sascha Lodge" w:date="2018-02-06T16:35:00Z" w:initials="">
    <w:p w14:paraId="08971EB4" w14:textId="77777777" w:rsidR="003F3643" w:rsidRDefault="003F3643">
      <w:pPr>
        <w:widowControl w:val="0"/>
        <w:rPr>
          <w:rFonts w:ascii="Arial" w:eastAsia="Arial" w:hAnsi="Arial" w:cs="Arial"/>
          <w:sz w:val="22"/>
          <w:szCs w:val="22"/>
        </w:rPr>
      </w:pPr>
      <w:r>
        <w:rPr>
          <w:rFonts w:ascii="Arial" w:eastAsia="Arial" w:hAnsi="Arial" w:cs="Arial"/>
          <w:color w:val="000000"/>
          <w:sz w:val="22"/>
          <w:szCs w:val="22"/>
        </w:rPr>
        <w:t>Do you want it to say "forest" here or the more general or inclusive "plant"?</w:t>
      </w:r>
    </w:p>
  </w:comment>
  <w:comment w:id="29" w:author="Lindsey Sloat" w:date="2018-02-21T10:50:00Z" w:initials="MOU">
    <w:p w14:paraId="100120F1" w14:textId="77777777" w:rsidR="003F3643" w:rsidRDefault="003F3643">
      <w:pPr>
        <w:pStyle w:val="CommentText"/>
      </w:pPr>
      <w:r>
        <w:rPr>
          <w:rStyle w:val="CommentReference"/>
        </w:rPr>
        <w:annotationRef/>
      </w:r>
      <w:r>
        <w:t>Is it worth acknowledging theories that these patterns are not actually biological at all? Maybe not here, but somewhere?</w:t>
      </w:r>
    </w:p>
    <w:p w14:paraId="032EEA3E" w14:textId="77777777" w:rsidR="003F3643" w:rsidRDefault="003F3643">
      <w:pPr>
        <w:pStyle w:val="CommentText"/>
      </w:pPr>
    </w:p>
    <w:p w14:paraId="73A76DF8" w14:textId="7932A698" w:rsidR="003F3643" w:rsidRDefault="003F3643" w:rsidP="000F7D40">
      <w:pPr>
        <w:rPr>
          <w:rFonts w:ascii="Arial" w:hAnsi="Arial" w:cs="Arial"/>
          <w:color w:val="222222"/>
          <w:sz w:val="20"/>
          <w:szCs w:val="20"/>
          <w:shd w:val="clear" w:color="auto" w:fill="FFFFFF"/>
        </w:rPr>
      </w:pPr>
      <w:r>
        <w:t>-</w:t>
      </w:r>
      <w:r w:rsidRPr="000F7D40">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Keil</w:t>
      </w:r>
      <w:proofErr w:type="spellEnd"/>
      <w:r>
        <w:rPr>
          <w:rFonts w:ascii="Arial" w:hAnsi="Arial" w:cs="Arial"/>
          <w:color w:val="222222"/>
          <w:sz w:val="20"/>
          <w:szCs w:val="20"/>
          <w:shd w:val="clear" w:color="auto" w:fill="FFFFFF"/>
        </w:rPr>
        <w:t>, Petr, et al. "</w:t>
      </w:r>
      <w:proofErr w:type="spellStart"/>
      <w:r>
        <w:rPr>
          <w:rFonts w:ascii="Arial" w:hAnsi="Arial" w:cs="Arial"/>
          <w:color w:val="222222"/>
          <w:sz w:val="20"/>
          <w:szCs w:val="20"/>
          <w:shd w:val="clear" w:color="auto" w:fill="FFFFFF"/>
        </w:rPr>
        <w:t>Macroecological</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macroevolutionary</w:t>
      </w:r>
      <w:proofErr w:type="spellEnd"/>
      <w:r>
        <w:rPr>
          <w:rFonts w:ascii="Arial" w:hAnsi="Arial" w:cs="Arial"/>
          <w:color w:val="222222"/>
          <w:sz w:val="20"/>
          <w:szCs w:val="20"/>
          <w:shd w:val="clear" w:color="auto" w:fill="FFFFFF"/>
        </w:rPr>
        <w:t xml:space="preserve"> patterns emerge in the universe of GNU/Linux operating systems." </w:t>
      </w:r>
      <w:proofErr w:type="spellStart"/>
      <w:r>
        <w:rPr>
          <w:rFonts w:ascii="Arial" w:hAnsi="Arial" w:cs="Arial"/>
          <w:i/>
          <w:iCs/>
          <w:color w:val="222222"/>
          <w:sz w:val="20"/>
          <w:szCs w:val="20"/>
          <w:shd w:val="clear" w:color="auto" w:fill="FFFFFF"/>
        </w:rPr>
        <w:t>Ecography</w:t>
      </w:r>
      <w:proofErr w:type="spellEnd"/>
      <w:r>
        <w:rPr>
          <w:rFonts w:ascii="Arial" w:hAnsi="Arial" w:cs="Arial"/>
          <w:color w:val="222222"/>
          <w:sz w:val="20"/>
          <w:szCs w:val="20"/>
          <w:shd w:val="clear" w:color="auto" w:fill="FFFFFF"/>
        </w:rPr>
        <w:t>.</w:t>
      </w:r>
    </w:p>
    <w:p w14:paraId="21B76430" w14:textId="77777777" w:rsidR="003F3643" w:rsidRDefault="003F3643" w:rsidP="000F7D40">
      <w:pPr>
        <w:rPr>
          <w:rFonts w:ascii="Arial" w:hAnsi="Arial" w:cs="Arial"/>
          <w:color w:val="222222"/>
          <w:sz w:val="20"/>
          <w:szCs w:val="20"/>
          <w:shd w:val="clear" w:color="auto" w:fill="FFFFFF"/>
        </w:rPr>
      </w:pPr>
    </w:p>
    <w:p w14:paraId="7EC3FF4C" w14:textId="34085434" w:rsidR="003F3643" w:rsidRDefault="003F3643" w:rsidP="00E43DDE">
      <w:r>
        <w:rPr>
          <w:rFonts w:ascii="Arial" w:hAnsi="Arial" w:cs="Arial"/>
          <w:color w:val="222222"/>
          <w:sz w:val="20"/>
          <w:szCs w:val="20"/>
          <w:shd w:val="clear" w:color="auto" w:fill="FFFFFF"/>
        </w:rPr>
        <w:t>-</w:t>
      </w:r>
      <w:r w:rsidRPr="00E43DD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Blonder, Benjamin, et al. "Separating </w:t>
      </w:r>
      <w:proofErr w:type="spellStart"/>
      <w:r>
        <w:rPr>
          <w:rFonts w:ascii="Arial" w:hAnsi="Arial" w:cs="Arial"/>
          <w:color w:val="222222"/>
          <w:sz w:val="20"/>
          <w:szCs w:val="20"/>
          <w:shd w:val="clear" w:color="auto" w:fill="FFFFFF"/>
        </w:rPr>
        <w:t>macroecological</w:t>
      </w:r>
      <w:proofErr w:type="spellEnd"/>
      <w:r>
        <w:rPr>
          <w:rFonts w:ascii="Arial" w:hAnsi="Arial" w:cs="Arial"/>
          <w:color w:val="222222"/>
          <w:sz w:val="20"/>
          <w:szCs w:val="20"/>
          <w:shd w:val="clear" w:color="auto" w:fill="FFFFFF"/>
        </w:rPr>
        <w:t xml:space="preserve"> pattern and process: comparing ecological, economic, and geological systems."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9.11 (2014): e112850.</w:t>
      </w:r>
    </w:p>
  </w:comment>
  <w:comment w:id="34" w:author="Lindsey Sloat" w:date="2018-02-21T11:07:00Z" w:initials="MOU">
    <w:p w14:paraId="4FFA3DA9" w14:textId="3238D58B" w:rsidR="003F3643" w:rsidRDefault="003F3643">
      <w:pPr>
        <w:pStyle w:val="CommentText"/>
      </w:pPr>
      <w:r>
        <w:rPr>
          <w:rStyle w:val="CommentReference"/>
        </w:rPr>
        <w:annotationRef/>
      </w:r>
      <w:r>
        <w:t>Could include citations here</w:t>
      </w:r>
    </w:p>
  </w:comment>
  <w:comment w:id="40" w:author="Sascha Lodge" w:date="2018-02-06T16:53:00Z" w:initials="">
    <w:p w14:paraId="28819D0F" w14:textId="77777777" w:rsidR="003F3643" w:rsidRDefault="003F3643">
      <w:pPr>
        <w:widowControl w:val="0"/>
        <w:rPr>
          <w:rFonts w:ascii="Arial" w:eastAsia="Arial" w:hAnsi="Arial" w:cs="Arial"/>
          <w:sz w:val="22"/>
          <w:szCs w:val="22"/>
        </w:rPr>
      </w:pPr>
      <w:r>
        <w:rPr>
          <w:rFonts w:ascii="Arial" w:eastAsia="Arial" w:hAnsi="Arial" w:cs="Arial"/>
          <w:color w:val="000000"/>
          <w:sz w:val="22"/>
          <w:szCs w:val="22"/>
        </w:rPr>
        <w:t>All the other locales (except the BFEC forest) have a line stating briefly how the site was sampled. Perhaps add in, "All individuals within the two-hectare area were sampled."</w:t>
      </w:r>
    </w:p>
  </w:comment>
  <w:comment w:id="43" w:author="Lindsey Sloat" w:date="2018-02-21T11:22:00Z" w:initials="MOU">
    <w:p w14:paraId="04218007" w14:textId="167655BE" w:rsidR="003F3643" w:rsidRDefault="003F3643">
      <w:pPr>
        <w:pStyle w:val="CommentText"/>
      </w:pPr>
      <w:r>
        <w:rPr>
          <w:rStyle w:val="CommentReference"/>
        </w:rPr>
        <w:annotationRef/>
      </w:r>
      <w:r>
        <w:t xml:space="preserve">Changing to montane or high-elevation montane, would be more general but also probably more accurate. </w:t>
      </w:r>
    </w:p>
  </w:comment>
  <w:comment w:id="54" w:author="Lindsey Sloat" w:date="2018-02-21T11:24:00Z" w:initials="MOU">
    <w:p w14:paraId="42ECBC8E" w14:textId="3DE933DA" w:rsidR="003F3643" w:rsidRDefault="003F3643">
      <w:pPr>
        <w:pStyle w:val="CommentText"/>
      </w:pPr>
      <w:r>
        <w:rPr>
          <w:rStyle w:val="CommentReference"/>
        </w:rPr>
        <w:annotationRef/>
      </w:r>
      <w:r>
        <w:t xml:space="preserve">Is this data from Amanda’s destructively sampled plots? I assume that is why there is only data for one plot per site. This was 2010, right? </w:t>
      </w:r>
    </w:p>
  </w:comment>
  <w:comment w:id="66" w:author="Lindsey Sloat" w:date="2018-02-21T11:29:00Z" w:initials="MOU">
    <w:p w14:paraId="5C5A6566" w14:textId="7A11B3C7" w:rsidR="003F3643" w:rsidRDefault="003F3643">
      <w:pPr>
        <w:pStyle w:val="CommentText"/>
      </w:pPr>
      <w:r>
        <w:rPr>
          <w:rStyle w:val="CommentReference"/>
        </w:rPr>
        <w:annotationRef/>
      </w:r>
      <w:r>
        <w:t xml:space="preserve">Year?  </w:t>
      </w:r>
    </w:p>
  </w:comment>
  <w:comment w:id="75" w:author="Lindsey Sloat" w:date="2018-02-21T11:46:00Z" w:initials="MOU">
    <w:p w14:paraId="680CB8E5" w14:textId="60997C58" w:rsidR="003F3643" w:rsidRDefault="003F3643">
      <w:pPr>
        <w:pStyle w:val="CommentText"/>
      </w:pPr>
      <w:r>
        <w:rPr>
          <w:rStyle w:val="CommentReference"/>
        </w:rPr>
        <w:annotationRef/>
      </w:r>
      <w:r>
        <w:t>Report the size range here?</w:t>
      </w:r>
    </w:p>
  </w:comment>
  <w:comment w:id="77" w:author="Lindsey Sloat" w:date="2018-02-21T11:51:00Z" w:initials="MOU">
    <w:p w14:paraId="45CBBE9E" w14:textId="261CA113" w:rsidR="003F3643" w:rsidRDefault="003F3643">
      <w:pPr>
        <w:pStyle w:val="CommentText"/>
      </w:pPr>
      <w:r>
        <w:rPr>
          <w:rStyle w:val="CommentReference"/>
        </w:rPr>
        <w:annotationRef/>
      </w:r>
      <w:r>
        <w:t xml:space="preserve">Within the methods section, you use passive voice to describe the data collection but active voice for everything else. It’s probably best to remain consistent within the methods section. </w:t>
      </w:r>
    </w:p>
  </w:comment>
  <w:comment w:id="79" w:author="Sascha Lodge" w:date="2018-02-06T17:00:00Z" w:initials="">
    <w:p w14:paraId="0F730EBC" w14:textId="77777777" w:rsidR="003F3643" w:rsidRDefault="003F3643">
      <w:pPr>
        <w:widowControl w:val="0"/>
        <w:rPr>
          <w:rFonts w:ascii="Arial" w:eastAsia="Arial" w:hAnsi="Arial" w:cs="Arial"/>
          <w:sz w:val="22"/>
          <w:szCs w:val="22"/>
        </w:rPr>
      </w:pPr>
      <w:r>
        <w:rPr>
          <w:rFonts w:ascii="Arial" w:eastAsia="Arial" w:hAnsi="Arial" w:cs="Arial"/>
          <w:color w:val="000000"/>
          <w:sz w:val="22"/>
          <w:szCs w:val="22"/>
        </w:rPr>
        <w:t>Add citation and version #. &gt;</w:t>
      </w:r>
      <w:proofErr w:type="gramStart"/>
      <w:r>
        <w:rPr>
          <w:rFonts w:ascii="Arial" w:eastAsia="Arial" w:hAnsi="Arial" w:cs="Arial"/>
          <w:color w:val="000000"/>
          <w:sz w:val="22"/>
          <w:szCs w:val="22"/>
        </w:rPr>
        <w:t>citation(</w:t>
      </w:r>
      <w:proofErr w:type="gramEnd"/>
      <w:r>
        <w:rPr>
          <w:rFonts w:ascii="Arial" w:eastAsia="Arial" w:hAnsi="Arial" w:cs="Arial"/>
          <w:color w:val="000000"/>
          <w:sz w:val="22"/>
          <w:szCs w:val="22"/>
        </w:rPr>
        <w:t>) will give you the citation.</w:t>
      </w:r>
    </w:p>
  </w:comment>
  <w:comment w:id="80" w:author="Lindsey Sloat" w:date="2018-02-21T12:41:00Z" w:initials="MOU">
    <w:p w14:paraId="2A3090FA" w14:textId="62890D64" w:rsidR="002669AB" w:rsidRDefault="002669AB">
      <w:pPr>
        <w:pStyle w:val="CommentText"/>
      </w:pPr>
      <w:r>
        <w:rPr>
          <w:rStyle w:val="CommentReference"/>
        </w:rPr>
        <w:annotationRef/>
      </w:r>
      <w:r>
        <w:t>What about the “combined” model? Is there any detail on this?</w:t>
      </w:r>
    </w:p>
  </w:comment>
  <w:comment w:id="83" w:author="Sascha Lodge" w:date="2018-02-06T17:01:00Z" w:initials="">
    <w:p w14:paraId="4C09044F" w14:textId="77777777" w:rsidR="003F3643" w:rsidRDefault="003F3643">
      <w:pPr>
        <w:widowControl w:val="0"/>
        <w:rPr>
          <w:rFonts w:ascii="Arial" w:eastAsia="Arial" w:hAnsi="Arial" w:cs="Arial"/>
          <w:sz w:val="22"/>
          <w:szCs w:val="22"/>
        </w:rPr>
      </w:pPr>
      <w:r>
        <w:rPr>
          <w:rFonts w:ascii="Arial" w:eastAsia="Arial" w:hAnsi="Arial" w:cs="Arial"/>
          <w:color w:val="000000"/>
          <w:sz w:val="22"/>
          <w:szCs w:val="22"/>
        </w:rPr>
        <w:t>Should this be Deng et al. 2012?</w:t>
      </w:r>
    </w:p>
  </w:comment>
  <w:comment w:id="107" w:author="Lindsey Sloat" w:date="2018-02-21T12:04:00Z" w:initials="MOU">
    <w:p w14:paraId="429E1687" w14:textId="29D5519F" w:rsidR="003F3643" w:rsidRDefault="003F3643">
      <w:pPr>
        <w:pStyle w:val="CommentText"/>
      </w:pPr>
      <w:r>
        <w:rPr>
          <w:rStyle w:val="CommentReference"/>
        </w:rPr>
        <w:annotationRef/>
      </w:r>
      <w:r>
        <w:t xml:space="preserve">Well, now I’m curious to know if it changed with the environment… </w:t>
      </w:r>
    </w:p>
  </w:comment>
  <w:comment w:id="108" w:author="Lindsey Sloat" w:date="2018-02-21T12:09:00Z" w:initials="MOU">
    <w:p w14:paraId="369D3260" w14:textId="3A62A223" w:rsidR="003F3643" w:rsidRDefault="003F3643">
      <w:pPr>
        <w:pStyle w:val="CommentText"/>
      </w:pPr>
      <w:r>
        <w:rPr>
          <w:rStyle w:val="CommentReference"/>
        </w:rPr>
        <w:annotationRef/>
      </w:r>
      <w:r>
        <w:t>… and suggest that a simple change could improve prediction?</w:t>
      </w:r>
    </w:p>
  </w:comment>
  <w:comment w:id="121" w:author="Lindsey Sloat" w:date="2018-02-21T12:14:00Z" w:initials="MOU">
    <w:p w14:paraId="20CB1327" w14:textId="4F795306" w:rsidR="003F3643" w:rsidRDefault="003F3643">
      <w:pPr>
        <w:pStyle w:val="CommentText"/>
      </w:pPr>
      <w:r>
        <w:rPr>
          <w:rStyle w:val="CommentReference"/>
        </w:rPr>
        <w:annotationRef/>
      </w:r>
      <w:r>
        <w:t xml:space="preserve">Was this part of the model competition mentioned in the methods? </w:t>
      </w:r>
    </w:p>
  </w:comment>
  <w:comment w:id="126" w:author="Lindsey Sloat" w:date="2018-02-21T12:18:00Z" w:initials="MOU">
    <w:p w14:paraId="563212B7" w14:textId="77777777" w:rsidR="003F3643" w:rsidRDefault="003F3643">
      <w:pPr>
        <w:pStyle w:val="CommentText"/>
      </w:pPr>
      <w:r>
        <w:rPr>
          <w:rStyle w:val="CommentReference"/>
        </w:rPr>
        <w:annotationRef/>
      </w:r>
      <w:r>
        <w:t>The results stated no systematic departures</w:t>
      </w:r>
      <w:r w:rsidR="0040078D">
        <w:t>:</w:t>
      </w:r>
    </w:p>
    <w:p w14:paraId="0656C45A" w14:textId="77777777" w:rsidR="0040078D" w:rsidRDefault="0040078D">
      <w:pPr>
        <w:pStyle w:val="CommentText"/>
      </w:pPr>
    </w:p>
    <w:p w14:paraId="2567AADD" w14:textId="77777777" w:rsidR="0040078D" w:rsidRDefault="0040078D">
      <w:pPr>
        <w:pStyle w:val="CommentText"/>
        <w:rPr>
          <w:rFonts w:ascii="Cambria" w:eastAsia="Cambria" w:hAnsi="Cambria" w:cs="Cambria"/>
        </w:rPr>
      </w:pPr>
      <w:r>
        <w:t>“</w:t>
      </w:r>
      <w:r>
        <w:rPr>
          <w:rFonts w:ascii="Cambria" w:eastAsia="Cambria" w:hAnsi="Cambria" w:cs="Cambria"/>
        </w:rPr>
        <w:t>Although the shape of the individual size distribution varied substantially across the communities, we did not observe systematic variation across the three locales or among communities with different dominant growth forms (Figure 2).</w:t>
      </w:r>
      <w:r>
        <w:rPr>
          <w:rFonts w:ascii="Cambria" w:eastAsia="Cambria" w:hAnsi="Cambria" w:cs="Cambria"/>
        </w:rPr>
        <w:t>”</w:t>
      </w:r>
    </w:p>
    <w:p w14:paraId="1512B1CF" w14:textId="77777777" w:rsidR="0040078D" w:rsidRDefault="0040078D">
      <w:pPr>
        <w:pStyle w:val="CommentText"/>
        <w:rPr>
          <w:rFonts w:ascii="Cambria" w:eastAsia="Cambria" w:hAnsi="Cambria" w:cs="Cambria"/>
        </w:rPr>
      </w:pPr>
    </w:p>
    <w:p w14:paraId="791F6F69" w14:textId="41DBFD5B" w:rsidR="0040078D" w:rsidRDefault="0040078D">
      <w:pPr>
        <w:pStyle w:val="CommentText"/>
      </w:pPr>
      <w:r>
        <w:rPr>
          <w:rFonts w:ascii="Cambria" w:eastAsia="Cambria" w:hAnsi="Cambria" w:cs="Cambria"/>
        </w:rPr>
        <w:t xml:space="preserve">Maybe you don’t mean that sites exhibited departures, but that certain size classes exhibit systematic departures from the predicted pattern? </w:t>
      </w:r>
    </w:p>
  </w:comment>
  <w:comment w:id="134" w:author="Lindsey Sloat" w:date="2018-02-21T12:24:00Z" w:initials="MOU">
    <w:p w14:paraId="10351F7E" w14:textId="2384060A" w:rsidR="00E2283F" w:rsidRDefault="00E2283F">
      <w:pPr>
        <w:pStyle w:val="CommentText"/>
      </w:pPr>
      <w:r>
        <w:rPr>
          <w:rStyle w:val="CommentReference"/>
        </w:rPr>
        <w:annotationRef/>
      </w:r>
      <w:r>
        <w:t xml:space="preserve">I think I’m missing something. Are you saying that the high number of large plants is due to a site-specific condition? Just looking at the figure it seems like you find this departure across sites, no?  </w:t>
      </w:r>
    </w:p>
  </w:comment>
  <w:comment w:id="139" w:author="Lindsey Sloat" w:date="2018-02-21T12:54:00Z" w:initials="MOU">
    <w:p w14:paraId="079C3A99" w14:textId="45343395" w:rsidR="007534AE" w:rsidRDefault="007534AE">
      <w:pPr>
        <w:pStyle w:val="CommentText"/>
      </w:pPr>
      <w:r>
        <w:rPr>
          <w:rStyle w:val="CommentReference"/>
        </w:rPr>
        <w:annotationRef/>
      </w:r>
      <w:r>
        <w:t xml:space="preserve">I’m not sure that I totally buy this conclusion. </w:t>
      </w:r>
      <w:r w:rsidR="00C550AA">
        <w:t xml:space="preserve">Maybe crops can pack in more individuals because they’re artificially free from density-dependent pressures like pests, disease and herbivory (because of </w:t>
      </w:r>
      <w:r w:rsidR="00C550AA">
        <w:t>management)</w:t>
      </w:r>
      <w:bookmarkStart w:id="140" w:name="_GoBack"/>
      <w:bookmarkEnd w:id="140"/>
      <w:r w:rsidR="00C550AA">
        <w:t xml:space="preserve">?  A better comparison might be with a plantation. Does Deng have plantation data to compare to?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8F90CD" w15:done="0"/>
  <w15:commentEx w15:paraId="0FF8FEA4" w15:done="0"/>
  <w15:commentEx w15:paraId="39362335" w15:done="0"/>
  <w15:commentEx w15:paraId="409067B5" w15:done="0"/>
  <w15:commentEx w15:paraId="6CF18563" w15:done="0"/>
  <w15:commentEx w15:paraId="2928C499" w15:done="0"/>
  <w15:commentEx w15:paraId="08971EB4" w15:done="0"/>
  <w15:commentEx w15:paraId="7EC3FF4C" w15:done="0"/>
  <w15:commentEx w15:paraId="4FFA3DA9" w15:done="0"/>
  <w15:commentEx w15:paraId="28819D0F" w15:done="0"/>
  <w15:commentEx w15:paraId="04218007" w15:done="0"/>
  <w15:commentEx w15:paraId="42ECBC8E" w15:done="0"/>
  <w15:commentEx w15:paraId="5C5A6566" w15:done="0"/>
  <w15:commentEx w15:paraId="680CB8E5" w15:done="0"/>
  <w15:commentEx w15:paraId="45CBBE9E" w15:done="0"/>
  <w15:commentEx w15:paraId="0F730EBC" w15:done="0"/>
  <w15:commentEx w15:paraId="2A3090FA" w15:done="0"/>
  <w15:commentEx w15:paraId="4C09044F" w15:done="0"/>
  <w15:commentEx w15:paraId="429E1687" w15:done="0"/>
  <w15:commentEx w15:paraId="369D3260" w15:done="0"/>
  <w15:commentEx w15:paraId="20CB1327" w15:done="0"/>
  <w15:commentEx w15:paraId="791F6F69" w15:done="0"/>
  <w15:commentEx w15:paraId="10351F7E" w15:done="0"/>
  <w15:commentEx w15:paraId="079C3A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7F365" w14:textId="77777777" w:rsidR="00955739" w:rsidRDefault="00955739">
      <w:r>
        <w:separator/>
      </w:r>
    </w:p>
  </w:endnote>
  <w:endnote w:type="continuationSeparator" w:id="0">
    <w:p w14:paraId="413E2476" w14:textId="77777777" w:rsidR="00955739" w:rsidRDefault="0095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erriweather Sans">
    <w:altName w:val="Times New Roman"/>
    <w:charset w:val="00"/>
    <w:family w:val="auto"/>
    <w:pitch w:val="default"/>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7FCF9" w14:textId="77777777" w:rsidR="003F3643" w:rsidRDefault="003F3643">
    <w:pPr>
      <w:tabs>
        <w:tab w:val="right" w:pos="9020"/>
      </w:tabs>
      <w:rPr>
        <w:rFonts w:ascii="Helvetica Neue" w:eastAsia="Helvetica Neue" w:hAnsi="Helvetica Neue" w:cs="Helvetica Neu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8D59C" w14:textId="77777777" w:rsidR="00955739" w:rsidRDefault="00955739">
      <w:r>
        <w:separator/>
      </w:r>
    </w:p>
  </w:footnote>
  <w:footnote w:type="continuationSeparator" w:id="0">
    <w:p w14:paraId="012B56A6" w14:textId="77777777" w:rsidR="00955739" w:rsidRDefault="009557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10EAA" w14:textId="77777777" w:rsidR="003F3643" w:rsidRDefault="003F3643">
    <w:pPr>
      <w:tabs>
        <w:tab w:val="right" w:pos="9020"/>
      </w:tabs>
      <w:rPr>
        <w:rFonts w:ascii="Helvetica Neue" w:eastAsia="Helvetica Neue" w:hAnsi="Helvetica Neue" w:cs="Helvetica Neue"/>
      </w:rP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dsey Sloat">
    <w15:presenceInfo w15:providerId="None" w15:userId="Lindsey Slo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5445"/>
    <w:rsid w:val="00084099"/>
    <w:rsid w:val="0009419B"/>
    <w:rsid w:val="000F7D40"/>
    <w:rsid w:val="00133D8C"/>
    <w:rsid w:val="002669AB"/>
    <w:rsid w:val="00301DF5"/>
    <w:rsid w:val="00302551"/>
    <w:rsid w:val="0037195A"/>
    <w:rsid w:val="003F2E81"/>
    <w:rsid w:val="003F3643"/>
    <w:rsid w:val="003F4AF4"/>
    <w:rsid w:val="0040078D"/>
    <w:rsid w:val="00404A18"/>
    <w:rsid w:val="0044543C"/>
    <w:rsid w:val="00495AF6"/>
    <w:rsid w:val="004E6E85"/>
    <w:rsid w:val="00603254"/>
    <w:rsid w:val="00623990"/>
    <w:rsid w:val="0064263C"/>
    <w:rsid w:val="00712462"/>
    <w:rsid w:val="007534AE"/>
    <w:rsid w:val="00837D45"/>
    <w:rsid w:val="008C00BD"/>
    <w:rsid w:val="00955739"/>
    <w:rsid w:val="00986975"/>
    <w:rsid w:val="009B2F15"/>
    <w:rsid w:val="00A05697"/>
    <w:rsid w:val="00A405E6"/>
    <w:rsid w:val="00A95445"/>
    <w:rsid w:val="00AB4304"/>
    <w:rsid w:val="00AC50E0"/>
    <w:rsid w:val="00B06616"/>
    <w:rsid w:val="00B1612E"/>
    <w:rsid w:val="00B34947"/>
    <w:rsid w:val="00B65E79"/>
    <w:rsid w:val="00B83274"/>
    <w:rsid w:val="00BB4CF7"/>
    <w:rsid w:val="00BC3FAB"/>
    <w:rsid w:val="00C550AA"/>
    <w:rsid w:val="00C93F00"/>
    <w:rsid w:val="00CF5F7B"/>
    <w:rsid w:val="00DB19BA"/>
    <w:rsid w:val="00E2283F"/>
    <w:rsid w:val="00E43DDE"/>
    <w:rsid w:val="00EE47A8"/>
    <w:rsid w:val="00F54CB7"/>
    <w:rsid w:val="00F5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289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7D40"/>
    <w:pPr>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pBdr>
        <w:top w:val="nil"/>
        <w:left w:val="nil"/>
        <w:bottom w:val="nil"/>
        <w:right w:val="nil"/>
        <w:between w:val="nil"/>
      </w:pBdr>
    </w:pPr>
    <w:rPr>
      <w:color w:val="00000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C00BD"/>
    <w:pPr>
      <w:pBdr>
        <w:top w:val="nil"/>
        <w:left w:val="nil"/>
        <w:bottom w:val="nil"/>
        <w:right w:val="nil"/>
        <w:between w:val="nil"/>
      </w:pBdr>
    </w:pPr>
    <w:rPr>
      <w:color w:val="000000"/>
      <w:sz w:val="18"/>
      <w:szCs w:val="18"/>
    </w:rPr>
  </w:style>
  <w:style w:type="character" w:customStyle="1" w:styleId="BalloonTextChar">
    <w:name w:val="Balloon Text Char"/>
    <w:basedOn w:val="DefaultParagraphFont"/>
    <w:link w:val="BalloonText"/>
    <w:uiPriority w:val="99"/>
    <w:semiHidden/>
    <w:rsid w:val="008C00BD"/>
    <w:rPr>
      <w:sz w:val="18"/>
      <w:szCs w:val="18"/>
    </w:rPr>
  </w:style>
  <w:style w:type="paragraph" w:styleId="CommentSubject">
    <w:name w:val="annotation subject"/>
    <w:basedOn w:val="CommentText"/>
    <w:next w:val="CommentText"/>
    <w:link w:val="CommentSubjectChar"/>
    <w:uiPriority w:val="99"/>
    <w:semiHidden/>
    <w:unhideWhenUsed/>
    <w:rsid w:val="00CF5F7B"/>
    <w:rPr>
      <w:b/>
      <w:bCs/>
      <w:sz w:val="20"/>
      <w:szCs w:val="20"/>
    </w:rPr>
  </w:style>
  <w:style w:type="character" w:customStyle="1" w:styleId="CommentSubjectChar">
    <w:name w:val="Comment Subject Char"/>
    <w:basedOn w:val="CommentTextChar"/>
    <w:link w:val="CommentSubject"/>
    <w:uiPriority w:val="99"/>
    <w:semiHidden/>
    <w:rsid w:val="00CF5F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110879">
      <w:bodyDiv w:val="1"/>
      <w:marLeft w:val="0"/>
      <w:marRight w:val="0"/>
      <w:marTop w:val="0"/>
      <w:marBottom w:val="0"/>
      <w:divBdr>
        <w:top w:val="none" w:sz="0" w:space="0" w:color="auto"/>
        <w:left w:val="none" w:sz="0" w:space="0" w:color="auto"/>
        <w:bottom w:val="none" w:sz="0" w:space="0" w:color="auto"/>
        <w:right w:val="none" w:sz="0" w:space="0" w:color="auto"/>
      </w:divBdr>
    </w:div>
    <w:div w:id="20170780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24</Pages>
  <Words>5290</Words>
  <Characters>30156</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Lindsey Sloat</cp:lastModifiedBy>
  <cp:revision>18</cp:revision>
  <dcterms:created xsi:type="dcterms:W3CDTF">2018-02-21T15:50:00Z</dcterms:created>
  <dcterms:modified xsi:type="dcterms:W3CDTF">2018-02-21T18:59:00Z</dcterms:modified>
</cp:coreProperties>
</file>